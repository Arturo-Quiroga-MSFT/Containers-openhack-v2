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31D4" w14:textId="77777777" w:rsidR="00283EDB" w:rsidRPr="00283EDB" w:rsidRDefault="00283EDB" w:rsidP="00283EDB">
      <w:pPr>
        <w:keepNext/>
        <w:shd w:val="clear" w:color="auto" w:fill="000000" w:themeFill="text1"/>
        <w:suppressAutoHyphens/>
        <w:spacing w:before="0" w:after="120"/>
        <w:contextualSpacing/>
        <w:jc w:val="center"/>
        <w:rPr>
          <w:rFonts w:asciiTheme="minorHAnsi" w:hAnsiTheme="minorHAnsi" w:cstheme="minorBidi"/>
          <w:b/>
          <w:bCs/>
          <w:color w:val="00B0F0"/>
          <w:sz w:val="28"/>
          <w:szCs w:val="28"/>
        </w:rPr>
      </w:pPr>
      <w:r w:rsidRPr="00283EDB">
        <w:rPr>
          <w:rFonts w:asciiTheme="minorHAnsi" w:hAnsiTheme="minorHAnsi" w:cstheme="minorBidi"/>
          <w:b/>
          <w:bCs/>
          <w:color w:val="00B0F0"/>
          <w:sz w:val="28"/>
          <w:szCs w:val="28"/>
        </w:rPr>
        <w:t>OpenHack – Containers</w:t>
      </w:r>
    </w:p>
    <w:p w14:paraId="13DD675D" w14:textId="77777777" w:rsidR="00283EDB" w:rsidRPr="00283EDB" w:rsidRDefault="00283EDB" w:rsidP="00283EDB">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B7AF889">
        <w:rPr>
          <w:rFonts w:asciiTheme="majorHAnsi" w:eastAsiaTheme="majorEastAsia" w:hAnsiTheme="majorHAnsi" w:cstheme="majorBidi"/>
          <w:b/>
          <w:bCs/>
          <w:color w:val="000000" w:themeColor="text1"/>
          <w:sz w:val="28"/>
          <w:szCs w:val="28"/>
        </w:rPr>
        <w:t>Overview</w:t>
      </w:r>
    </w:p>
    <w:p w14:paraId="5D783331" w14:textId="4C316257" w:rsidR="002A60B9" w:rsidRDefault="7A826540" w:rsidP="0B7AF889">
      <w:pPr>
        <w:spacing w:before="0" w:after="80" w:line="259" w:lineRule="auto"/>
        <w:jc w:val="left"/>
        <w:rPr>
          <w:sz w:val="22"/>
        </w:rPr>
      </w:pPr>
      <w:r w:rsidRPr="0B7AF889">
        <w:rPr>
          <w:rFonts w:eastAsia="Calibri"/>
          <w:b/>
          <w:bCs/>
          <w:color w:val="000000" w:themeColor="text1"/>
          <w:sz w:val="22"/>
        </w:rPr>
        <w:t>This OpenHack enables attendees to</w:t>
      </w:r>
      <w:r w:rsidR="00283EDB" w:rsidRPr="0B7AF889">
        <w:rPr>
          <w:sz w:val="22"/>
        </w:rPr>
        <w:t xml:space="preserve"> modernize </w:t>
      </w:r>
      <w:r w:rsidR="09735C6A" w:rsidRPr="0B7AF889">
        <w:rPr>
          <w:sz w:val="22"/>
        </w:rPr>
        <w:t>an</w:t>
      </w:r>
      <w:r w:rsidR="00283EDB" w:rsidRPr="0B7AF889">
        <w:rPr>
          <w:sz w:val="22"/>
        </w:rPr>
        <w:t xml:space="preserve"> application by moving to containers so that they can meet the demands of large</w:t>
      </w:r>
      <w:r w:rsidR="72D595CF" w:rsidRPr="0B7AF889">
        <w:rPr>
          <w:sz w:val="22"/>
        </w:rPr>
        <w:t xml:space="preserve"> -</w:t>
      </w:r>
      <w:r w:rsidR="00283EDB" w:rsidRPr="0B7AF889">
        <w:rPr>
          <w:sz w:val="22"/>
        </w:rPr>
        <w:t xml:space="preserve"> and scaling</w:t>
      </w:r>
      <w:r w:rsidR="2CE90912" w:rsidRPr="0B7AF889">
        <w:rPr>
          <w:sz w:val="22"/>
        </w:rPr>
        <w:t xml:space="preserve"> – </w:t>
      </w:r>
      <w:r w:rsidR="00283EDB" w:rsidRPr="0B7AF889">
        <w:rPr>
          <w:sz w:val="22"/>
        </w:rPr>
        <w:t xml:space="preserve">workloads </w:t>
      </w:r>
      <w:r w:rsidR="2CE90912" w:rsidRPr="0B7AF889">
        <w:rPr>
          <w:sz w:val="22"/>
        </w:rPr>
        <w:t>by working through challenges inspired from real-world scenarios.</w:t>
      </w:r>
    </w:p>
    <w:p w14:paraId="582BB95F" w14:textId="1E872FDE" w:rsidR="00D75669" w:rsidRDefault="00283EDB" w:rsidP="00283EDB">
      <w:pPr>
        <w:spacing w:before="0" w:after="80" w:line="259" w:lineRule="auto"/>
        <w:jc w:val="left"/>
        <w:rPr>
          <w:sz w:val="22"/>
        </w:rPr>
      </w:pPr>
      <w:r w:rsidRPr="41CFC651">
        <w:rPr>
          <w:b/>
          <w:bCs/>
          <w:sz w:val="22"/>
        </w:rPr>
        <w:t>During the “hacking” attendees will focus on</w:t>
      </w:r>
      <w:r w:rsidR="00830F0D" w:rsidRPr="41CFC651">
        <w:rPr>
          <w:sz w:val="22"/>
        </w:rPr>
        <w:t xml:space="preserve"> </w:t>
      </w:r>
      <w:r w:rsidRPr="41CFC651">
        <w:rPr>
          <w:sz w:val="22"/>
        </w:rPr>
        <w:t xml:space="preserve">configuring an AKS cluster with production concerns in mind such as security (secret management and RBAC) and observability (logging and monitoring). </w:t>
      </w:r>
    </w:p>
    <w:p w14:paraId="4C19F610" w14:textId="008FF522" w:rsidR="52B6D6A8" w:rsidRDefault="52B6D6A8" w:rsidP="41CFC651">
      <w:pPr>
        <w:spacing w:line="240" w:lineRule="exact"/>
        <w:jc w:val="left"/>
        <w:rPr>
          <w:sz w:val="22"/>
        </w:rPr>
      </w:pPr>
      <w:r w:rsidRPr="41CFC651">
        <w:rPr>
          <w:b/>
          <w:bCs/>
          <w:sz w:val="22"/>
        </w:rPr>
        <w:t xml:space="preserve">This OpenHack simulates a real-world scenario </w:t>
      </w:r>
      <w:r w:rsidRPr="41CFC651">
        <w:rPr>
          <w:sz w:val="22"/>
        </w:rPr>
        <w:t>where an insurance company’s current compute power on their core business application is not meeting</w:t>
      </w:r>
      <w:r w:rsidRPr="41CFC651">
        <w:rPr>
          <w:rFonts w:eastAsiaTheme="minorEastAsia"/>
          <w:sz w:val="22"/>
        </w:rPr>
        <w:t xml:space="preserve"> the demands of their large, and scaling, workloads.</w:t>
      </w:r>
      <w:r w:rsidR="014220EC" w:rsidRPr="41CFC651">
        <w:rPr>
          <w:rFonts w:eastAsiaTheme="minorEastAsia"/>
          <w:sz w:val="22"/>
        </w:rPr>
        <w:t xml:space="preserve"> The goal is to modernize the application and move it to the cloud.</w:t>
      </w:r>
    </w:p>
    <w:p w14:paraId="2FD309FE" w14:textId="027F5DA2" w:rsidR="00283EDB" w:rsidRPr="00283EDB" w:rsidRDefault="00283EDB" w:rsidP="0B7AF889">
      <w:pPr>
        <w:spacing w:before="0" w:after="80" w:line="259" w:lineRule="auto"/>
        <w:jc w:val="left"/>
        <w:rPr>
          <w:sz w:val="22"/>
        </w:rPr>
      </w:pPr>
      <w:r w:rsidRPr="0B7AF889">
        <w:rPr>
          <w:b/>
          <w:bCs/>
          <w:sz w:val="22"/>
        </w:rPr>
        <w:t>By the end of the OpenHack</w:t>
      </w:r>
      <w:r w:rsidRPr="0B7AF889">
        <w:rPr>
          <w:sz w:val="22"/>
        </w:rPr>
        <w:t>, attendees will have built out a technical solution that has cluster(s) ready for production</w:t>
      </w:r>
      <w:r w:rsidR="0A665736" w:rsidRPr="0B7AF889">
        <w:rPr>
          <w:sz w:val="22"/>
        </w:rPr>
        <w:t xml:space="preserve"> and that</w:t>
      </w:r>
      <w:r w:rsidRPr="0B7AF889">
        <w:rPr>
          <w:sz w:val="22"/>
        </w:rPr>
        <w:t xml:space="preserve"> meet top-quality security, </w:t>
      </w:r>
      <w:proofErr w:type="gramStart"/>
      <w:r w:rsidRPr="0B7AF889">
        <w:rPr>
          <w:sz w:val="22"/>
        </w:rPr>
        <w:t>observability</w:t>
      </w:r>
      <w:proofErr w:type="gramEnd"/>
      <w:r w:rsidRPr="0B7AF889">
        <w:rPr>
          <w:sz w:val="22"/>
        </w:rPr>
        <w:t xml:space="preserve"> and networking requirements.</w:t>
      </w:r>
    </w:p>
    <w:p w14:paraId="4E331962" w14:textId="77777777" w:rsidR="00283EDB" w:rsidRPr="00283EDB" w:rsidRDefault="00283EDB" w:rsidP="00283EDB">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283EDB">
        <w:rPr>
          <w:rFonts w:asciiTheme="majorHAnsi" w:eastAsiaTheme="majorEastAsia" w:hAnsiTheme="majorHAnsi" w:cstheme="majorBidi"/>
          <w:b/>
          <w:color w:val="000000" w:themeColor="text1"/>
          <w:sz w:val="28"/>
          <w:szCs w:val="32"/>
        </w:rPr>
        <w:t>Technologies</w:t>
      </w:r>
    </w:p>
    <w:p w14:paraId="1961A2B7" w14:textId="16EE622C" w:rsidR="00283EDB" w:rsidRPr="00283EDB" w:rsidRDefault="00252163" w:rsidP="0B7AF889">
      <w:pPr>
        <w:tabs>
          <w:tab w:val="left" w:pos="4706"/>
        </w:tabs>
        <w:spacing w:before="0" w:after="80" w:line="259" w:lineRule="auto"/>
        <w:jc w:val="left"/>
        <w:rPr>
          <w:sz w:val="22"/>
        </w:rPr>
      </w:pPr>
      <w:hyperlink r:id="rId11" w:anchor=":~:text=Linux%20containers%20are%20technologies%20that%20allow%20you%20to,%28dev%2C%20test%2C%20production%2C%20etc.%29%20while%20retaining%20full%20functionality.">
        <w:r w:rsidR="00283EDB" w:rsidRPr="0B7AF889">
          <w:rPr>
            <w:rStyle w:val="Hyperlink"/>
            <w:sz w:val="22"/>
          </w:rPr>
          <w:t>Linux</w:t>
        </w:r>
      </w:hyperlink>
      <w:r w:rsidR="00283EDB" w:rsidRPr="0B7AF889">
        <w:rPr>
          <w:sz w:val="22"/>
        </w:rPr>
        <w:t xml:space="preserve"> and </w:t>
      </w:r>
      <w:hyperlink r:id="rId12">
        <w:r w:rsidR="00283EDB" w:rsidRPr="0B7AF889">
          <w:rPr>
            <w:rStyle w:val="Hyperlink"/>
            <w:sz w:val="22"/>
          </w:rPr>
          <w:t>Windows Containers</w:t>
        </w:r>
      </w:hyperlink>
      <w:r w:rsidR="00283EDB" w:rsidRPr="0B7AF889">
        <w:rPr>
          <w:sz w:val="22"/>
        </w:rPr>
        <w:t xml:space="preserve">, </w:t>
      </w:r>
      <w:hyperlink r:id="rId13">
        <w:r w:rsidR="00283EDB" w:rsidRPr="0B7AF889">
          <w:rPr>
            <w:rStyle w:val="Hyperlink"/>
            <w:sz w:val="22"/>
          </w:rPr>
          <w:t>Azure Kubernetes Service</w:t>
        </w:r>
      </w:hyperlink>
      <w:r w:rsidR="00283EDB" w:rsidRPr="0B7AF889">
        <w:rPr>
          <w:sz w:val="22"/>
        </w:rPr>
        <w:t xml:space="preserve">, </w:t>
      </w:r>
      <w:hyperlink r:id="rId14">
        <w:r w:rsidR="00283EDB" w:rsidRPr="0B7AF889">
          <w:rPr>
            <w:rStyle w:val="Hyperlink"/>
            <w:sz w:val="22"/>
          </w:rPr>
          <w:t>Azure Container Registry</w:t>
        </w:r>
      </w:hyperlink>
      <w:r w:rsidR="00283EDB" w:rsidRPr="0B7AF889">
        <w:rPr>
          <w:sz w:val="22"/>
        </w:rPr>
        <w:t xml:space="preserve">, </w:t>
      </w:r>
      <w:hyperlink r:id="rId15">
        <w:r w:rsidR="609BFDCD" w:rsidRPr="0B7AF889">
          <w:rPr>
            <w:rStyle w:val="Hyperlink"/>
            <w:sz w:val="22"/>
          </w:rPr>
          <w:t xml:space="preserve">Azure </w:t>
        </w:r>
        <w:r w:rsidR="00283EDB" w:rsidRPr="0B7AF889">
          <w:rPr>
            <w:rStyle w:val="Hyperlink"/>
            <w:sz w:val="22"/>
          </w:rPr>
          <w:t>Virtual Machine</w:t>
        </w:r>
      </w:hyperlink>
      <w:r w:rsidR="00283EDB" w:rsidRPr="0B7AF889">
        <w:rPr>
          <w:sz w:val="22"/>
        </w:rPr>
        <w:t xml:space="preserve">, </w:t>
      </w:r>
      <w:hyperlink r:id="rId16">
        <w:r w:rsidR="00283EDB" w:rsidRPr="0B7AF889">
          <w:rPr>
            <w:rStyle w:val="Hyperlink"/>
            <w:sz w:val="22"/>
          </w:rPr>
          <w:t>Networking</w:t>
        </w:r>
      </w:hyperlink>
      <w:r w:rsidR="00283EDB" w:rsidRPr="0B7AF889">
        <w:rPr>
          <w:sz w:val="22"/>
        </w:rPr>
        <w:t xml:space="preserve">, </w:t>
      </w:r>
      <w:hyperlink r:id="rId17">
        <w:r w:rsidR="3599A472" w:rsidRPr="0B7AF889">
          <w:rPr>
            <w:rStyle w:val="Hyperlink"/>
            <w:sz w:val="22"/>
          </w:rPr>
          <w:t xml:space="preserve">Azure </w:t>
        </w:r>
        <w:r w:rsidR="00283EDB" w:rsidRPr="0B7AF889">
          <w:rPr>
            <w:rStyle w:val="Hyperlink"/>
            <w:sz w:val="22"/>
          </w:rPr>
          <w:t>Storage</w:t>
        </w:r>
      </w:hyperlink>
      <w:r w:rsidR="00283EDB" w:rsidRPr="0B7AF889">
        <w:rPr>
          <w:sz w:val="22"/>
        </w:rPr>
        <w:t xml:space="preserve">, </w:t>
      </w:r>
      <w:hyperlink r:id="rId18">
        <w:r w:rsidR="00283EDB" w:rsidRPr="0B7AF889">
          <w:rPr>
            <w:rStyle w:val="Hyperlink"/>
            <w:sz w:val="22"/>
          </w:rPr>
          <w:t>Azure Monitor</w:t>
        </w:r>
      </w:hyperlink>
      <w:r w:rsidR="00283EDB" w:rsidRPr="0B7AF889">
        <w:rPr>
          <w:sz w:val="22"/>
        </w:rPr>
        <w:t xml:space="preserve">, </w:t>
      </w:r>
      <w:hyperlink r:id="rId19">
        <w:r w:rsidR="00283EDB" w:rsidRPr="0B7AF889">
          <w:rPr>
            <w:rStyle w:val="Hyperlink"/>
            <w:sz w:val="22"/>
          </w:rPr>
          <w:t>Key Vault</w:t>
        </w:r>
      </w:hyperlink>
      <w:r w:rsidR="00283EDB" w:rsidRPr="0B7AF889">
        <w:rPr>
          <w:sz w:val="22"/>
        </w:rPr>
        <w:t xml:space="preserve">, </w:t>
      </w:r>
      <w:hyperlink r:id="rId20">
        <w:r w:rsidR="00283EDB" w:rsidRPr="0B7AF889">
          <w:rPr>
            <w:rStyle w:val="Hyperlink"/>
            <w:sz w:val="22"/>
          </w:rPr>
          <w:t xml:space="preserve">Service </w:t>
        </w:r>
        <w:r w:rsidR="3AFF06F0" w:rsidRPr="0B7AF889">
          <w:rPr>
            <w:rStyle w:val="Hyperlink"/>
            <w:sz w:val="22"/>
          </w:rPr>
          <w:t xml:space="preserve">Fabric </w:t>
        </w:r>
        <w:r w:rsidR="00283EDB" w:rsidRPr="0B7AF889">
          <w:rPr>
            <w:rStyle w:val="Hyperlink"/>
            <w:sz w:val="22"/>
          </w:rPr>
          <w:t>Mesh</w:t>
        </w:r>
      </w:hyperlink>
    </w:p>
    <w:p w14:paraId="51ABFF5A" w14:textId="77777777" w:rsidR="00283EDB" w:rsidRPr="00283EDB" w:rsidRDefault="00283EDB" w:rsidP="00283EDB">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bookmarkStart w:id="0" w:name="_Hlk39074107"/>
      <w:r w:rsidRPr="2CC5C792">
        <w:rPr>
          <w:rFonts w:asciiTheme="majorHAnsi" w:eastAsiaTheme="majorEastAsia" w:hAnsiTheme="majorHAnsi" w:cstheme="majorBidi"/>
          <w:b/>
          <w:bCs/>
          <w:color w:val="000000" w:themeColor="text1"/>
          <w:sz w:val="28"/>
          <w:szCs w:val="28"/>
        </w:rPr>
        <w:t>Prerequisites</w:t>
      </w:r>
    </w:p>
    <w:p w14:paraId="4E40E204" w14:textId="13959091" w:rsidR="78B056EF" w:rsidRDefault="78B056EF" w:rsidP="2CC5C792">
      <w:pPr>
        <w:spacing w:before="0" w:after="80" w:line="259" w:lineRule="auto"/>
        <w:jc w:val="left"/>
      </w:pPr>
      <w:r w:rsidRPr="2CC5C792">
        <w:rPr>
          <w:rFonts w:ascii="Calibri Light" w:eastAsia="Calibri Light" w:hAnsi="Calibri Light" w:cs="Calibri Light"/>
          <w:b/>
          <w:bCs/>
          <w:color w:val="000000" w:themeColor="text1"/>
          <w:sz w:val="24"/>
          <w:szCs w:val="24"/>
        </w:rPr>
        <w:t>Knowledge Prerequisites</w:t>
      </w:r>
    </w:p>
    <w:p w14:paraId="4E6FF45D" w14:textId="77777777" w:rsidR="00283EDB" w:rsidRPr="00283EDB" w:rsidRDefault="00283EDB" w:rsidP="58E2AA65">
      <w:pPr>
        <w:spacing w:before="0" w:after="80" w:line="259" w:lineRule="auto"/>
        <w:jc w:val="left"/>
        <w:rPr>
          <w:rFonts w:cstheme="minorBidi"/>
          <w:sz w:val="22"/>
        </w:rPr>
      </w:pPr>
      <w:r w:rsidRPr="58E2AA65">
        <w:rPr>
          <w:rFonts w:cstheme="minorBidi"/>
          <w:sz w:val="22"/>
        </w:rPr>
        <w:t>To be successful and get the most out of this OpenHack, it is highly recommended that participants have previous experience with:</w:t>
      </w:r>
    </w:p>
    <w:p w14:paraId="37FE775E" w14:textId="77777777" w:rsidR="00283EDB" w:rsidRPr="00283EDB" w:rsidRDefault="00283EDB" w:rsidP="00216E38">
      <w:pPr>
        <w:numPr>
          <w:ilvl w:val="0"/>
          <w:numId w:val="9"/>
        </w:numPr>
        <w:spacing w:before="0" w:after="80" w:line="259" w:lineRule="auto"/>
        <w:contextualSpacing/>
        <w:jc w:val="left"/>
        <w:rPr>
          <w:rFonts w:cstheme="minorBidi"/>
          <w:sz w:val="22"/>
        </w:rPr>
      </w:pPr>
      <w:r w:rsidRPr="00283EDB">
        <w:rPr>
          <w:rFonts w:cstheme="minorBidi"/>
          <w:i/>
          <w:iCs/>
          <w:sz w:val="22"/>
        </w:rPr>
        <w:t>Container basics</w:t>
      </w:r>
    </w:p>
    <w:p w14:paraId="383613FC" w14:textId="77777777" w:rsidR="00283EDB" w:rsidRPr="00283EDB" w:rsidRDefault="00283EDB" w:rsidP="00216E38">
      <w:pPr>
        <w:numPr>
          <w:ilvl w:val="0"/>
          <w:numId w:val="9"/>
        </w:numPr>
        <w:spacing w:before="0" w:after="80" w:line="259" w:lineRule="auto"/>
        <w:contextualSpacing/>
        <w:jc w:val="left"/>
        <w:rPr>
          <w:sz w:val="22"/>
        </w:rPr>
      </w:pPr>
      <w:r w:rsidRPr="00283EDB">
        <w:rPr>
          <w:rFonts w:cstheme="minorBidi"/>
          <w:i/>
          <w:iCs/>
          <w:sz w:val="22"/>
        </w:rPr>
        <w:t>Command line interface</w:t>
      </w:r>
    </w:p>
    <w:p w14:paraId="0DA9854A" w14:textId="77777777" w:rsidR="00283EDB" w:rsidRPr="00283EDB" w:rsidRDefault="00283EDB" w:rsidP="00216E38">
      <w:pPr>
        <w:numPr>
          <w:ilvl w:val="0"/>
          <w:numId w:val="9"/>
        </w:numPr>
        <w:spacing w:before="0" w:after="80" w:line="259" w:lineRule="auto"/>
        <w:contextualSpacing/>
        <w:jc w:val="left"/>
        <w:rPr>
          <w:sz w:val="22"/>
        </w:rPr>
      </w:pPr>
      <w:r w:rsidRPr="19F72C89">
        <w:rPr>
          <w:rFonts w:cstheme="minorBidi"/>
          <w:i/>
          <w:iCs/>
          <w:sz w:val="22"/>
        </w:rPr>
        <w:t>Web applications</w:t>
      </w:r>
    </w:p>
    <w:p w14:paraId="510036D0" w14:textId="29F93515" w:rsidR="19F72C89" w:rsidRDefault="69046FC3" w:rsidP="58E2AA65">
      <w:pPr>
        <w:spacing w:before="120" w:after="80" w:line="257" w:lineRule="auto"/>
        <w:jc w:val="left"/>
        <w:rPr>
          <w:rFonts w:eastAsia="Calibri"/>
          <w:color w:val="0000FF"/>
          <w:sz w:val="22"/>
        </w:rPr>
      </w:pPr>
      <w:r w:rsidRPr="58E2AA65">
        <w:rPr>
          <w:rFonts w:eastAsia="Calibri"/>
          <w:color w:val="000000" w:themeColor="text1"/>
          <w:sz w:val="22"/>
        </w:rPr>
        <w:t xml:space="preserve">Required knowledge of </w:t>
      </w:r>
      <w:hyperlink r:id="rId21">
        <w:r w:rsidRPr="58E2AA65">
          <w:rPr>
            <w:rStyle w:val="Hyperlink"/>
            <w:rFonts w:eastAsia="Calibri"/>
            <w:sz w:val="22"/>
          </w:rPr>
          <w:t>Azure fundamentals</w:t>
        </w:r>
      </w:hyperlink>
      <w:r w:rsidRPr="58E2AA65">
        <w:rPr>
          <w:rFonts w:eastAsia="Calibri"/>
          <w:color w:val="0000FF"/>
          <w:sz w:val="22"/>
          <w:u w:val="single"/>
        </w:rPr>
        <w:t>.</w:t>
      </w:r>
    </w:p>
    <w:p w14:paraId="75828190" w14:textId="77777777" w:rsidR="4B0F678B" w:rsidRDefault="4B0F678B" w:rsidP="58E2AA65">
      <w:pPr>
        <w:spacing w:before="120" w:after="80" w:line="259" w:lineRule="auto"/>
        <w:jc w:val="left"/>
        <w:outlineLvl w:val="1"/>
        <w:rPr>
          <w:rFonts w:asciiTheme="majorHAnsi" w:eastAsiaTheme="majorEastAsia" w:hAnsiTheme="majorHAnsi" w:cstheme="majorBidi"/>
          <w:b/>
          <w:bCs/>
          <w:sz w:val="24"/>
          <w:szCs w:val="24"/>
        </w:rPr>
      </w:pPr>
      <w:r w:rsidRPr="58E2AA65">
        <w:rPr>
          <w:rFonts w:asciiTheme="majorHAnsi" w:eastAsiaTheme="majorEastAsia" w:hAnsiTheme="majorHAnsi" w:cstheme="majorBidi"/>
          <w:b/>
          <w:bCs/>
          <w:sz w:val="24"/>
          <w:szCs w:val="24"/>
        </w:rPr>
        <w:t>Language-Specific Prerequisites</w:t>
      </w:r>
    </w:p>
    <w:p w14:paraId="1C6812B2" w14:textId="01647E28" w:rsidR="4B0F678B" w:rsidRDefault="4B0F678B" w:rsidP="00216E38">
      <w:pPr>
        <w:pStyle w:val="ListParagraph"/>
        <w:numPr>
          <w:ilvl w:val="0"/>
          <w:numId w:val="10"/>
        </w:numPr>
        <w:spacing w:before="0" w:after="80" w:line="259" w:lineRule="auto"/>
        <w:jc w:val="left"/>
        <w:rPr>
          <w:rFonts w:cstheme="minorBidi"/>
          <w:sz w:val="22"/>
        </w:rPr>
      </w:pPr>
      <w:r w:rsidRPr="58E2AA65">
        <w:rPr>
          <w:rFonts w:cstheme="minorBidi"/>
          <w:sz w:val="22"/>
        </w:rPr>
        <w:t>Recommended that participants have knowledge of programing languages like C#, JavaScript, Node.JS or Java.</w:t>
      </w:r>
    </w:p>
    <w:p w14:paraId="7316EBF7" w14:textId="2FF52239" w:rsidR="00283EDB" w:rsidRPr="00283EDB" w:rsidRDefault="00283EDB" w:rsidP="00283EDB">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283EDB">
        <w:rPr>
          <w:rFonts w:asciiTheme="majorHAnsi" w:eastAsiaTheme="majorEastAsia" w:hAnsiTheme="majorHAnsi" w:cstheme="majorBidi"/>
          <w:b/>
          <w:sz w:val="24"/>
          <w:szCs w:val="26"/>
        </w:rPr>
        <w:t>Tooling Prerequisites</w:t>
      </w:r>
    </w:p>
    <w:p w14:paraId="41063AFB" w14:textId="77777777" w:rsidR="00A33CB7" w:rsidRPr="00A33CB7" w:rsidRDefault="00A33CB7" w:rsidP="58E2AA65">
      <w:pPr>
        <w:spacing w:before="0" w:after="80" w:line="256" w:lineRule="auto"/>
        <w:jc w:val="left"/>
        <w:rPr>
          <w:sz w:val="22"/>
        </w:rPr>
      </w:pPr>
      <w:bookmarkStart w:id="1" w:name="_Hlk39492046"/>
      <w:r w:rsidRPr="58E2AA65">
        <w:rPr>
          <w:rFonts w:eastAsia="Calibri"/>
          <w:sz w:val="22"/>
        </w:rPr>
        <w:t xml:space="preserve">To avoid any delays with downloading or installing tooling, have the following ready to go ahead of the OpenHack: </w:t>
      </w:r>
    </w:p>
    <w:p w14:paraId="643B65CB" w14:textId="0025B10F" w:rsidR="008F7598" w:rsidRPr="008F7598" w:rsidRDefault="0004224F" w:rsidP="00216E38">
      <w:pPr>
        <w:numPr>
          <w:ilvl w:val="0"/>
          <w:numId w:val="8"/>
        </w:numPr>
        <w:spacing w:before="0" w:after="0"/>
        <w:jc w:val="left"/>
        <w:rPr>
          <w:sz w:val="22"/>
        </w:rPr>
      </w:pPr>
      <w:r>
        <w:rPr>
          <w:sz w:val="22"/>
        </w:rPr>
        <w:t>A</w:t>
      </w:r>
      <w:r w:rsidR="008F7598" w:rsidRPr="60507C53">
        <w:rPr>
          <w:sz w:val="22"/>
        </w:rPr>
        <w:t xml:space="preserve"> modern laptop running Windows 10 (1703 or higher), Mac OS X </w:t>
      </w:r>
      <w:r w:rsidR="00300BD3">
        <w:rPr>
          <w:sz w:val="22"/>
        </w:rPr>
        <w:t>(</w:t>
      </w:r>
      <w:r w:rsidR="008F7598" w:rsidRPr="60507C53">
        <w:rPr>
          <w:sz w:val="22"/>
        </w:rPr>
        <w:t>10.13 or higher</w:t>
      </w:r>
      <w:r w:rsidR="00300BD3">
        <w:rPr>
          <w:sz w:val="22"/>
        </w:rPr>
        <w:t>)</w:t>
      </w:r>
      <w:r w:rsidR="008F7598" w:rsidRPr="60507C53">
        <w:rPr>
          <w:sz w:val="22"/>
        </w:rPr>
        <w:t>, or</w:t>
      </w:r>
      <w:r w:rsidR="00F40E93">
        <w:rPr>
          <w:sz w:val="22"/>
        </w:rPr>
        <w:t xml:space="preserve"> one of</w:t>
      </w:r>
      <w:r w:rsidR="008F7598" w:rsidRPr="60507C53">
        <w:rPr>
          <w:sz w:val="22"/>
        </w:rPr>
        <w:t xml:space="preserve"> </w:t>
      </w:r>
      <w:hyperlink r:id="rId22" w:anchor="linux">
        <w:r w:rsidR="00F40E93" w:rsidRPr="24FC2E86">
          <w:rPr>
            <w:rFonts w:cstheme="minorBidi"/>
            <w:color w:val="0000FF"/>
            <w:sz w:val="22"/>
            <w:u w:val="single"/>
          </w:rPr>
          <w:t>these Ubuntu versions</w:t>
        </w:r>
      </w:hyperlink>
      <w:r w:rsidR="00F40E93" w:rsidRPr="24FC2E86">
        <w:rPr>
          <w:sz w:val="22"/>
        </w:rPr>
        <w:t> </w:t>
      </w:r>
    </w:p>
    <w:p w14:paraId="008EF981" w14:textId="16DB2161" w:rsidR="008F1130" w:rsidRPr="002D366F" w:rsidRDefault="00611C13" w:rsidP="00216E38">
      <w:pPr>
        <w:numPr>
          <w:ilvl w:val="0"/>
          <w:numId w:val="8"/>
        </w:numPr>
        <w:spacing w:before="0" w:after="0"/>
        <w:jc w:val="left"/>
        <w:rPr>
          <w:sz w:val="22"/>
        </w:rPr>
      </w:pPr>
      <w:r w:rsidRPr="60507C53">
        <w:rPr>
          <w:sz w:val="22"/>
        </w:rPr>
        <w:t xml:space="preserve">Install your choice of Integrated Development Environment (IDE) software, such as </w:t>
      </w:r>
      <w:hyperlink r:id="rId23">
        <w:r w:rsidR="008F1130" w:rsidRPr="60507C53">
          <w:rPr>
            <w:color w:val="0000FF"/>
            <w:sz w:val="22"/>
            <w:u w:val="single"/>
          </w:rPr>
          <w:t>Visual Studio</w:t>
        </w:r>
      </w:hyperlink>
      <w:r w:rsidR="00984BD1">
        <w:rPr>
          <w:sz w:val="22"/>
        </w:rPr>
        <w:t xml:space="preserve"> </w:t>
      </w:r>
      <w:r w:rsidR="00FE0511">
        <w:rPr>
          <w:sz w:val="22"/>
        </w:rPr>
        <w:t>or</w:t>
      </w:r>
      <w:r w:rsidR="008F1130" w:rsidRPr="60507C53">
        <w:rPr>
          <w:sz w:val="22"/>
        </w:rPr>
        <w:t xml:space="preserve"> </w:t>
      </w:r>
      <w:hyperlink r:id="rId24">
        <w:r w:rsidR="008F1130" w:rsidRPr="60507C53">
          <w:rPr>
            <w:color w:val="0000FF"/>
            <w:sz w:val="22"/>
            <w:u w:val="single"/>
          </w:rPr>
          <w:t>Visual Studio Code</w:t>
        </w:r>
      </w:hyperlink>
    </w:p>
    <w:p w14:paraId="0236B47B" w14:textId="15147635" w:rsidR="002D366F" w:rsidRPr="002D366F" w:rsidRDefault="002D366F" w:rsidP="00216E38">
      <w:pPr>
        <w:numPr>
          <w:ilvl w:val="0"/>
          <w:numId w:val="8"/>
        </w:numPr>
        <w:spacing w:before="0" w:after="0"/>
        <w:jc w:val="left"/>
        <w:rPr>
          <w:sz w:val="22"/>
        </w:rPr>
      </w:pPr>
      <w:r w:rsidRPr="60507C53">
        <w:rPr>
          <w:sz w:val="22"/>
        </w:rPr>
        <w:t xml:space="preserve">Download the latest version of </w:t>
      </w:r>
      <w:hyperlink r:id="rId25">
        <w:r w:rsidRPr="60507C53">
          <w:rPr>
            <w:color w:val="0000FF"/>
            <w:sz w:val="22"/>
            <w:u w:val="single"/>
          </w:rPr>
          <w:t>Azure CLI</w:t>
        </w:r>
      </w:hyperlink>
      <w:r w:rsidRPr="60507C53">
        <w:rPr>
          <w:sz w:val="22"/>
        </w:rPr>
        <w:t>.</w:t>
      </w:r>
    </w:p>
    <w:p w14:paraId="2D5C47A4" w14:textId="4DA6E863" w:rsidR="00283EDB" w:rsidRPr="00283EDB" w:rsidRDefault="00252163" w:rsidP="00216E38">
      <w:pPr>
        <w:numPr>
          <w:ilvl w:val="0"/>
          <w:numId w:val="8"/>
        </w:numPr>
        <w:spacing w:before="0" w:after="0"/>
        <w:contextualSpacing/>
        <w:jc w:val="left"/>
        <w:rPr>
          <w:rFonts w:cstheme="minorBidi"/>
          <w:sz w:val="22"/>
        </w:rPr>
      </w:pPr>
      <w:hyperlink r:id="rId26">
        <w:r w:rsidR="00283EDB" w:rsidRPr="5F5DCEA7">
          <w:rPr>
            <w:rStyle w:val="Hyperlink"/>
            <w:rFonts w:cstheme="minorBidi"/>
            <w:sz w:val="22"/>
          </w:rPr>
          <w:t>Docker for Windows</w:t>
        </w:r>
      </w:hyperlink>
      <w:r w:rsidR="00283EDB" w:rsidRPr="5F5DCEA7">
        <w:rPr>
          <w:rFonts w:cstheme="minorBidi"/>
          <w:sz w:val="22"/>
        </w:rPr>
        <w:t xml:space="preserve"> or </w:t>
      </w:r>
      <w:hyperlink r:id="rId27">
        <w:r w:rsidR="00283EDB" w:rsidRPr="5F5DCEA7">
          <w:rPr>
            <w:rStyle w:val="Hyperlink"/>
            <w:rFonts w:cstheme="minorBidi"/>
            <w:sz w:val="22"/>
          </w:rPr>
          <w:t>Docker for Mac</w:t>
        </w:r>
      </w:hyperlink>
      <w:r w:rsidR="00283EDB" w:rsidRPr="5F5DCEA7">
        <w:rPr>
          <w:rFonts w:cstheme="minorBidi"/>
          <w:sz w:val="22"/>
        </w:rPr>
        <w:t xml:space="preserve"> </w:t>
      </w:r>
    </w:p>
    <w:p w14:paraId="48351B7F" w14:textId="7A1DEDCF" w:rsidR="00283EDB" w:rsidRPr="00283EDB" w:rsidRDefault="00283EDB" w:rsidP="00216E38">
      <w:pPr>
        <w:numPr>
          <w:ilvl w:val="0"/>
          <w:numId w:val="8"/>
        </w:numPr>
        <w:spacing w:before="0" w:after="0"/>
        <w:contextualSpacing/>
        <w:jc w:val="left"/>
        <w:rPr>
          <w:rFonts w:cstheme="minorBidi"/>
          <w:sz w:val="22"/>
        </w:rPr>
      </w:pPr>
      <w:r w:rsidRPr="0B7AF889">
        <w:rPr>
          <w:rFonts w:cstheme="minorBidi"/>
          <w:sz w:val="22"/>
        </w:rPr>
        <w:t xml:space="preserve">Terminal environment: </w:t>
      </w:r>
      <w:r w:rsidR="4FDE86CA" w:rsidRPr="0B7AF889">
        <w:rPr>
          <w:rFonts w:cstheme="minorBidi"/>
          <w:sz w:val="22"/>
        </w:rPr>
        <w:t>PowerShell</w:t>
      </w:r>
      <w:r w:rsidRPr="0B7AF889">
        <w:rPr>
          <w:rFonts w:cstheme="minorBidi"/>
          <w:sz w:val="22"/>
        </w:rPr>
        <w:t xml:space="preserve"> or </w:t>
      </w:r>
      <w:hyperlink r:id="rId28" w:history="1">
        <w:r w:rsidRPr="002A0F25">
          <w:rPr>
            <w:rStyle w:val="Hyperlink"/>
            <w:rFonts w:cstheme="minorBidi"/>
            <w:sz w:val="22"/>
          </w:rPr>
          <w:t>Bash</w:t>
        </w:r>
      </w:hyperlink>
      <w:r w:rsidRPr="0B7AF889">
        <w:rPr>
          <w:rFonts w:cstheme="minorBidi"/>
          <w:sz w:val="22"/>
        </w:rPr>
        <w:t xml:space="preserve"> </w:t>
      </w:r>
    </w:p>
    <w:p w14:paraId="3AEE2E17" w14:textId="29D0DAAA" w:rsidR="00283EDB" w:rsidRPr="00283EDB" w:rsidRDefault="00252163" w:rsidP="00216E38">
      <w:pPr>
        <w:numPr>
          <w:ilvl w:val="0"/>
          <w:numId w:val="8"/>
        </w:numPr>
        <w:spacing w:before="0" w:after="0"/>
        <w:contextualSpacing/>
        <w:jc w:val="left"/>
        <w:rPr>
          <w:rFonts w:cstheme="minorBidi"/>
          <w:sz w:val="22"/>
        </w:rPr>
      </w:pPr>
      <w:hyperlink r:id="rId29" w:history="1">
        <w:r w:rsidR="004500DA" w:rsidRPr="001224A7">
          <w:rPr>
            <w:rStyle w:val="Hyperlink"/>
            <w:rFonts w:cstheme="minorBidi"/>
            <w:sz w:val="22"/>
          </w:rPr>
          <w:t xml:space="preserve">Download the latest </w:t>
        </w:r>
        <w:proofErr w:type="spellStart"/>
        <w:r w:rsidR="004500DA" w:rsidRPr="001224A7">
          <w:rPr>
            <w:rStyle w:val="Hyperlink"/>
            <w:rFonts w:cstheme="minorBidi"/>
            <w:sz w:val="22"/>
          </w:rPr>
          <w:t>K</w:t>
        </w:r>
        <w:r w:rsidR="00283EDB" w:rsidRPr="001224A7">
          <w:rPr>
            <w:rStyle w:val="Hyperlink"/>
            <w:rFonts w:cstheme="minorBidi"/>
            <w:sz w:val="22"/>
          </w:rPr>
          <w:t>ubectl</w:t>
        </w:r>
        <w:proofErr w:type="spellEnd"/>
      </w:hyperlink>
      <w:r w:rsidR="00283EDB" w:rsidRPr="0B7AF889">
        <w:rPr>
          <w:rFonts w:cstheme="minorBidi"/>
          <w:sz w:val="22"/>
        </w:rPr>
        <w:t xml:space="preserve"> in </w:t>
      </w:r>
      <w:r w:rsidR="03989C2D" w:rsidRPr="0B7AF889">
        <w:rPr>
          <w:rFonts w:cstheme="minorBidi"/>
          <w:sz w:val="22"/>
        </w:rPr>
        <w:t>the terminal</w:t>
      </w:r>
      <w:r w:rsidR="00283EDB" w:rsidRPr="0B7AF889">
        <w:rPr>
          <w:rFonts w:cstheme="minorBidi"/>
          <w:sz w:val="22"/>
        </w:rPr>
        <w:t xml:space="preserve"> of choice </w:t>
      </w:r>
    </w:p>
    <w:p w14:paraId="5E6AFF6C" w14:textId="6756D026" w:rsidR="00283EDB" w:rsidRPr="00283EDB" w:rsidRDefault="00252163" w:rsidP="00216E38">
      <w:pPr>
        <w:numPr>
          <w:ilvl w:val="0"/>
          <w:numId w:val="8"/>
        </w:numPr>
        <w:spacing w:before="0" w:after="0"/>
        <w:contextualSpacing/>
        <w:jc w:val="left"/>
        <w:rPr>
          <w:rFonts w:cstheme="minorHAnsi"/>
          <w:sz w:val="22"/>
          <w:szCs w:val="18"/>
        </w:rPr>
      </w:pPr>
      <w:hyperlink r:id="rId30" w:history="1">
        <w:r w:rsidR="002A5A62">
          <w:rPr>
            <w:rStyle w:val="Hyperlink"/>
            <w:rFonts w:cstheme="minorHAnsi"/>
            <w:sz w:val="22"/>
            <w:szCs w:val="18"/>
          </w:rPr>
          <w:t xml:space="preserve">Install the </w:t>
        </w:r>
        <w:r w:rsidR="006D307F" w:rsidRPr="00E77BDF">
          <w:rPr>
            <w:rStyle w:val="Hyperlink"/>
            <w:rFonts w:cstheme="minorHAnsi"/>
            <w:sz w:val="22"/>
            <w:szCs w:val="18"/>
          </w:rPr>
          <w:t xml:space="preserve">latest release of </w:t>
        </w:r>
        <w:r w:rsidR="00283EDB" w:rsidRPr="00E77BDF">
          <w:rPr>
            <w:rStyle w:val="Hyperlink"/>
            <w:rFonts w:cstheme="minorHAnsi"/>
            <w:sz w:val="22"/>
            <w:szCs w:val="18"/>
          </w:rPr>
          <w:t>Helm</w:t>
        </w:r>
      </w:hyperlink>
    </w:p>
    <w:p w14:paraId="49D5AE9F" w14:textId="77777777" w:rsidR="00283EDB" w:rsidRPr="00283EDB" w:rsidRDefault="00252163" w:rsidP="00216E38">
      <w:pPr>
        <w:numPr>
          <w:ilvl w:val="0"/>
          <w:numId w:val="8"/>
        </w:numPr>
        <w:tabs>
          <w:tab w:val="clear" w:pos="360"/>
        </w:tabs>
        <w:spacing w:before="0" w:after="0"/>
        <w:contextualSpacing/>
        <w:jc w:val="left"/>
        <w:rPr>
          <w:sz w:val="22"/>
        </w:rPr>
      </w:pPr>
      <w:hyperlink r:id="rId31">
        <w:r w:rsidR="00283EDB" w:rsidRPr="58E2AA65">
          <w:rPr>
            <w:rFonts w:cstheme="minorBidi"/>
            <w:color w:val="0000FF"/>
            <w:sz w:val="22"/>
            <w:u w:val="single"/>
          </w:rPr>
          <w:t>Git</w:t>
        </w:r>
      </w:hyperlink>
      <w:bookmarkEnd w:id="1"/>
    </w:p>
    <w:p w14:paraId="7529BF12" w14:textId="6965E2AB" w:rsidR="00283EDB" w:rsidRPr="00283EDB" w:rsidRDefault="00283EDB" w:rsidP="00283EDB">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283EDB">
        <w:rPr>
          <w:rFonts w:asciiTheme="majorHAnsi" w:eastAsiaTheme="majorEastAsia" w:hAnsiTheme="majorHAnsi" w:cstheme="majorBidi"/>
          <w:b/>
          <w:sz w:val="24"/>
          <w:szCs w:val="26"/>
        </w:rPr>
        <w:t>Development Environment Configuration</w:t>
      </w:r>
    </w:p>
    <w:p w14:paraId="5D9416DD" w14:textId="77777777" w:rsidR="00283EDB" w:rsidRPr="00283EDB" w:rsidRDefault="00283EDB" w:rsidP="00216E38">
      <w:pPr>
        <w:numPr>
          <w:ilvl w:val="0"/>
          <w:numId w:val="8"/>
        </w:numPr>
        <w:tabs>
          <w:tab w:val="clear" w:pos="360"/>
        </w:tabs>
        <w:spacing w:before="0" w:after="160" w:line="259" w:lineRule="auto"/>
        <w:contextualSpacing/>
        <w:jc w:val="left"/>
        <w:rPr>
          <w:sz w:val="22"/>
        </w:rPr>
      </w:pPr>
      <w:r w:rsidRPr="00283EDB">
        <w:rPr>
          <w:rFonts w:cstheme="minorHAnsi"/>
          <w:sz w:val="22"/>
          <w:szCs w:val="18"/>
        </w:rPr>
        <w:t xml:space="preserve">Pull the SQL Server Docker image with the shell command: </w:t>
      </w:r>
      <w:r w:rsidRPr="00283EDB">
        <w:rPr>
          <w:rFonts w:cstheme="minorHAnsi"/>
          <w:sz w:val="22"/>
          <w:szCs w:val="18"/>
        </w:rPr>
        <w:br/>
        <w:t xml:space="preserve">docker pull </w:t>
      </w:r>
      <w:r w:rsidRPr="00283EDB">
        <w:rPr>
          <w:rFonts w:cstheme="minorHAnsi"/>
          <w:sz w:val="22"/>
          <w:szCs w:val="18"/>
          <w:u w:val="single"/>
        </w:rPr>
        <w:t>mcr.microsoft.com/</w:t>
      </w:r>
      <w:proofErr w:type="spellStart"/>
      <w:r w:rsidRPr="00283EDB">
        <w:rPr>
          <w:rFonts w:cstheme="minorHAnsi"/>
          <w:sz w:val="22"/>
          <w:szCs w:val="18"/>
          <w:u w:val="single"/>
        </w:rPr>
        <w:t>mssql</w:t>
      </w:r>
      <w:proofErr w:type="spellEnd"/>
      <w:r w:rsidRPr="00283EDB">
        <w:rPr>
          <w:rFonts w:cstheme="minorHAnsi"/>
          <w:sz w:val="22"/>
          <w:szCs w:val="18"/>
          <w:u w:val="single"/>
        </w:rPr>
        <w:t>/server:2017-latest</w:t>
      </w:r>
    </w:p>
    <w:p w14:paraId="1BAD5002" w14:textId="77777777" w:rsidR="00283EDB" w:rsidRPr="00283EDB" w:rsidRDefault="00283EDB" w:rsidP="00283EDB">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283EDB">
        <w:rPr>
          <w:rFonts w:asciiTheme="majorHAnsi" w:eastAsiaTheme="majorEastAsia" w:hAnsiTheme="majorHAnsi" w:cstheme="majorBidi"/>
          <w:b/>
          <w:sz w:val="24"/>
          <w:szCs w:val="26"/>
        </w:rPr>
        <w:lastRenderedPageBreak/>
        <w:t>Links &amp; Resources</w:t>
      </w:r>
    </w:p>
    <w:p w14:paraId="62E31A04" w14:textId="77777777" w:rsidR="00283EDB" w:rsidRPr="00283EDB" w:rsidRDefault="00283EDB" w:rsidP="00216E38">
      <w:pPr>
        <w:numPr>
          <w:ilvl w:val="0"/>
          <w:numId w:val="6"/>
        </w:numPr>
        <w:spacing w:before="0" w:after="80" w:line="259" w:lineRule="auto"/>
        <w:contextualSpacing/>
        <w:jc w:val="left"/>
        <w:rPr>
          <w:sz w:val="22"/>
        </w:rPr>
      </w:pPr>
      <w:r w:rsidRPr="00283EDB">
        <w:rPr>
          <w:sz w:val="22"/>
        </w:rPr>
        <w:t xml:space="preserve">Review the following links and resources: </w:t>
      </w:r>
    </w:p>
    <w:p w14:paraId="3D69FB9F" w14:textId="77777777" w:rsidR="00283EDB" w:rsidRPr="00283EDB" w:rsidRDefault="00252163" w:rsidP="00216E38">
      <w:pPr>
        <w:numPr>
          <w:ilvl w:val="1"/>
          <w:numId w:val="6"/>
        </w:numPr>
        <w:spacing w:before="0" w:after="80" w:line="259" w:lineRule="auto"/>
        <w:contextualSpacing/>
        <w:jc w:val="left"/>
        <w:rPr>
          <w:sz w:val="22"/>
        </w:rPr>
      </w:pPr>
      <w:hyperlink r:id="rId32" w:history="1">
        <w:r w:rsidR="00283EDB" w:rsidRPr="00283EDB">
          <w:rPr>
            <w:color w:val="0000FF"/>
            <w:sz w:val="22"/>
            <w:u w:val="single"/>
          </w:rPr>
          <w:t>Introduction to Kubernetes</w:t>
        </w:r>
      </w:hyperlink>
      <w:r w:rsidR="00283EDB" w:rsidRPr="00283EDB">
        <w:rPr>
          <w:sz w:val="22"/>
        </w:rPr>
        <w:t xml:space="preserve"> </w:t>
      </w:r>
    </w:p>
    <w:p w14:paraId="25E6D961" w14:textId="77777777" w:rsidR="00283EDB" w:rsidRPr="00283EDB" w:rsidRDefault="00252163" w:rsidP="00216E38">
      <w:pPr>
        <w:numPr>
          <w:ilvl w:val="1"/>
          <w:numId w:val="6"/>
        </w:numPr>
        <w:spacing w:before="0" w:after="80" w:line="259" w:lineRule="auto"/>
        <w:contextualSpacing/>
        <w:jc w:val="left"/>
        <w:rPr>
          <w:sz w:val="22"/>
        </w:rPr>
      </w:pPr>
      <w:hyperlink r:id="rId33" w:history="1">
        <w:r w:rsidR="00283EDB" w:rsidRPr="00283EDB">
          <w:rPr>
            <w:color w:val="0000FF"/>
            <w:sz w:val="22"/>
            <w:u w:val="single"/>
          </w:rPr>
          <w:t>Introduction to Kubernetes on Azure</w:t>
        </w:r>
      </w:hyperlink>
    </w:p>
    <w:p w14:paraId="242E372E" w14:textId="77777777" w:rsidR="00283EDB" w:rsidRPr="00283EDB" w:rsidRDefault="00252163" w:rsidP="00216E38">
      <w:pPr>
        <w:numPr>
          <w:ilvl w:val="1"/>
          <w:numId w:val="6"/>
        </w:numPr>
        <w:spacing w:before="0" w:after="80" w:line="259" w:lineRule="auto"/>
        <w:contextualSpacing/>
        <w:jc w:val="left"/>
        <w:rPr>
          <w:sz w:val="22"/>
        </w:rPr>
      </w:pPr>
      <w:hyperlink r:id="rId34" w:history="1">
        <w:r w:rsidR="00283EDB" w:rsidRPr="00283EDB">
          <w:rPr>
            <w:color w:val="0000FF"/>
            <w:sz w:val="22"/>
            <w:u w:val="single"/>
          </w:rPr>
          <w:t>Docker Networking</w:t>
        </w:r>
      </w:hyperlink>
    </w:p>
    <w:p w14:paraId="1C07AA7E" w14:textId="77777777" w:rsidR="00283EDB" w:rsidRPr="00283EDB" w:rsidRDefault="00252163" w:rsidP="00216E38">
      <w:pPr>
        <w:numPr>
          <w:ilvl w:val="1"/>
          <w:numId w:val="6"/>
        </w:numPr>
        <w:spacing w:before="0" w:after="80" w:line="259" w:lineRule="auto"/>
        <w:contextualSpacing/>
        <w:jc w:val="left"/>
        <w:rPr>
          <w:sz w:val="22"/>
        </w:rPr>
      </w:pPr>
      <w:hyperlink r:id="rId35" w:history="1">
        <w:proofErr w:type="spellStart"/>
        <w:r w:rsidR="00283EDB" w:rsidRPr="00283EDB">
          <w:rPr>
            <w:color w:val="0000FF"/>
            <w:sz w:val="22"/>
            <w:u w:val="single"/>
          </w:rPr>
          <w:t>Yaml</w:t>
        </w:r>
        <w:proofErr w:type="spellEnd"/>
        <w:r w:rsidR="00283EDB" w:rsidRPr="00283EDB">
          <w:rPr>
            <w:color w:val="0000FF"/>
            <w:sz w:val="22"/>
            <w:u w:val="single"/>
          </w:rPr>
          <w:t xml:space="preserve"> Basics</w:t>
        </w:r>
      </w:hyperlink>
    </w:p>
    <w:p w14:paraId="6D2461E3" w14:textId="77777777" w:rsidR="00283EDB" w:rsidRPr="000520F5" w:rsidRDefault="00252163" w:rsidP="00216E38">
      <w:pPr>
        <w:numPr>
          <w:ilvl w:val="1"/>
          <w:numId w:val="6"/>
        </w:numPr>
        <w:spacing w:before="0" w:after="80" w:line="259" w:lineRule="auto"/>
        <w:contextualSpacing/>
        <w:jc w:val="left"/>
        <w:rPr>
          <w:sz w:val="22"/>
        </w:rPr>
      </w:pPr>
      <w:hyperlink r:id="rId36" w:history="1">
        <w:r w:rsidR="00283EDB" w:rsidRPr="00283EDB">
          <w:rPr>
            <w:color w:val="0000FF"/>
            <w:sz w:val="22"/>
            <w:u w:val="single"/>
          </w:rPr>
          <w:t>Kubernetes Basics Tutorial</w:t>
        </w:r>
      </w:hyperlink>
    </w:p>
    <w:p w14:paraId="5F960A99" w14:textId="77777777" w:rsidR="00283EDB" w:rsidRPr="00283EDB" w:rsidRDefault="00283EDB" w:rsidP="00283EDB">
      <w:pPr>
        <w:numPr>
          <w:ilvl w:val="1"/>
          <w:numId w:val="0"/>
        </w:numPr>
        <w:spacing w:before="0" w:after="80" w:line="259" w:lineRule="auto"/>
        <w:ind w:left="1440" w:hanging="360"/>
        <w:contextualSpacing/>
        <w:jc w:val="left"/>
        <w:rPr>
          <w:sz w:val="22"/>
        </w:rPr>
      </w:pPr>
      <w:r w:rsidRPr="00283EDB">
        <w:rPr>
          <w:sz w:val="22"/>
        </w:rPr>
        <w:t xml:space="preserve">Optional </w:t>
      </w:r>
      <w:hyperlink r:id="rId37" w:history="1">
        <w:r w:rsidRPr="00283EDB">
          <w:rPr>
            <w:color w:val="0000FF"/>
            <w:sz w:val="22"/>
            <w:u w:val="single"/>
          </w:rPr>
          <w:t>AKS self-paced workshop</w:t>
        </w:r>
      </w:hyperlink>
      <w:r w:rsidRPr="00283EDB">
        <w:rPr>
          <w:sz w:val="22"/>
        </w:rPr>
        <w:t xml:space="preserve"> for more </w:t>
      </w:r>
      <w:proofErr w:type="gramStart"/>
      <w:r w:rsidRPr="00283EDB">
        <w:rPr>
          <w:sz w:val="22"/>
        </w:rPr>
        <w:t>hands on</w:t>
      </w:r>
      <w:proofErr w:type="gramEnd"/>
      <w:r w:rsidRPr="00283EDB">
        <w:rPr>
          <w:sz w:val="22"/>
        </w:rPr>
        <w:t xml:space="preserve"> preparation prior to the OpenHack event</w:t>
      </w:r>
    </w:p>
    <w:p w14:paraId="0F51C059" w14:textId="77777777" w:rsidR="00283EDB" w:rsidRPr="00283EDB" w:rsidRDefault="00283EDB" w:rsidP="00283EDB">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283EDB">
        <w:rPr>
          <w:rFonts w:asciiTheme="majorHAnsi" w:eastAsiaTheme="majorEastAsia" w:hAnsiTheme="majorHAnsi" w:cstheme="majorBidi"/>
          <w:b/>
          <w:sz w:val="24"/>
          <w:szCs w:val="26"/>
        </w:rPr>
        <w:t>Post Learning Recommendations</w:t>
      </w:r>
    </w:p>
    <w:p w14:paraId="4E4CD7F8" w14:textId="77777777" w:rsidR="00283EDB" w:rsidRPr="00283EDB" w:rsidRDefault="00252163" w:rsidP="00216E38">
      <w:pPr>
        <w:numPr>
          <w:ilvl w:val="0"/>
          <w:numId w:val="6"/>
        </w:numPr>
        <w:spacing w:before="0" w:after="80" w:line="259" w:lineRule="auto"/>
        <w:contextualSpacing/>
        <w:jc w:val="left"/>
        <w:rPr>
          <w:sz w:val="22"/>
        </w:rPr>
      </w:pPr>
      <w:hyperlink r:id="rId38" w:history="1">
        <w:r w:rsidR="00283EDB" w:rsidRPr="00283EDB">
          <w:rPr>
            <w:color w:val="0000FF"/>
            <w:sz w:val="22"/>
            <w:u w:val="single"/>
          </w:rPr>
          <w:t>Administer containers in Azure</w:t>
        </w:r>
      </w:hyperlink>
    </w:p>
    <w:p w14:paraId="7506236D" w14:textId="77777777" w:rsidR="00283EDB" w:rsidRPr="00283EDB" w:rsidRDefault="00252163" w:rsidP="00216E38">
      <w:pPr>
        <w:numPr>
          <w:ilvl w:val="0"/>
          <w:numId w:val="6"/>
        </w:numPr>
        <w:spacing w:before="0" w:after="80" w:line="259" w:lineRule="auto"/>
        <w:contextualSpacing/>
        <w:jc w:val="left"/>
        <w:rPr>
          <w:sz w:val="22"/>
        </w:rPr>
      </w:pPr>
      <w:hyperlink r:id="rId39" w:history="1">
        <w:r w:rsidR="00283EDB" w:rsidRPr="00283EDB">
          <w:rPr>
            <w:color w:val="0000FF"/>
            <w:sz w:val="22"/>
            <w:u w:val="single"/>
          </w:rPr>
          <w:t>Kubernetes Best Practices</w:t>
        </w:r>
      </w:hyperlink>
    </w:p>
    <w:p w14:paraId="078A00BE" w14:textId="77777777" w:rsidR="00283EDB" w:rsidRPr="00283EDB" w:rsidRDefault="00252163" w:rsidP="00216E38">
      <w:pPr>
        <w:numPr>
          <w:ilvl w:val="0"/>
          <w:numId w:val="6"/>
        </w:numPr>
        <w:spacing w:before="0" w:after="80" w:line="259" w:lineRule="auto"/>
        <w:contextualSpacing/>
        <w:jc w:val="left"/>
        <w:rPr>
          <w:sz w:val="22"/>
        </w:rPr>
      </w:pPr>
      <w:hyperlink r:id="rId40" w:history="1">
        <w:r w:rsidR="00283EDB" w:rsidRPr="00283EDB">
          <w:rPr>
            <w:color w:val="0000FF"/>
            <w:sz w:val="22"/>
            <w:u w:val="single"/>
          </w:rPr>
          <w:t>Kubernetes Patterns</w:t>
        </w:r>
      </w:hyperlink>
    </w:p>
    <w:p w14:paraId="544B1B1D" w14:textId="77777777" w:rsidR="00283EDB" w:rsidRPr="00283EDB" w:rsidRDefault="00283EDB" w:rsidP="00283EDB">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bookmarkStart w:id="2" w:name="_Hlk39076428"/>
      <w:bookmarkEnd w:id="0"/>
      <w:r w:rsidRPr="00283EDB">
        <w:rPr>
          <w:rFonts w:asciiTheme="majorHAnsi" w:eastAsiaTheme="majorEastAsia" w:hAnsiTheme="majorHAnsi" w:cstheme="majorBidi"/>
          <w:b/>
          <w:color w:val="000000" w:themeColor="text1"/>
          <w:sz w:val="28"/>
          <w:szCs w:val="32"/>
        </w:rPr>
        <w:t>Challenges</w:t>
      </w:r>
    </w:p>
    <w:p w14:paraId="605C1A2C" w14:textId="77777777" w:rsidR="00283EDB" w:rsidRPr="00283EDB" w:rsidRDefault="00283EDB" w:rsidP="00283EDB">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283EDB">
        <w:rPr>
          <w:rFonts w:asciiTheme="majorHAnsi" w:eastAsiaTheme="majorEastAsia" w:hAnsiTheme="majorHAnsi" w:cstheme="majorBidi"/>
          <w:b/>
          <w:sz w:val="24"/>
          <w:szCs w:val="26"/>
          <w:lang w:bidi="he-IL"/>
        </w:rPr>
        <w:t>Challenge 1: But First, Containers</w:t>
      </w:r>
    </w:p>
    <w:p w14:paraId="486506BD" w14:textId="77777777" w:rsidR="00283EDB" w:rsidRPr="00283EDB" w:rsidRDefault="00283EDB" w:rsidP="00283EDB">
      <w:pPr>
        <w:tabs>
          <w:tab w:val="left" w:pos="9077"/>
        </w:tabs>
        <w:spacing w:before="0" w:after="80" w:line="259" w:lineRule="auto"/>
        <w:jc w:val="left"/>
        <w:rPr>
          <w:i/>
          <w:iCs/>
          <w:color w:val="FF0000"/>
          <w:sz w:val="22"/>
        </w:rPr>
      </w:pPr>
      <w:r w:rsidRPr="00283EDB">
        <w:rPr>
          <w:sz w:val="22"/>
        </w:rPr>
        <w:t>In this challenge, you will familiarize yourself with container basics.</w:t>
      </w:r>
    </w:p>
    <w:p w14:paraId="66C06B0E" w14:textId="77777777" w:rsidR="00283EDB" w:rsidRPr="00283EDB" w:rsidRDefault="00283EDB" w:rsidP="00283EDB">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283EDB">
        <w:rPr>
          <w:rFonts w:asciiTheme="majorHAnsi" w:eastAsiaTheme="majorEastAsia" w:hAnsiTheme="majorHAnsi" w:cstheme="majorBidi"/>
          <w:sz w:val="24"/>
          <w:szCs w:val="24"/>
        </w:rPr>
        <w:t>Learning objectives:</w:t>
      </w:r>
    </w:p>
    <w:p w14:paraId="7ED7F596" w14:textId="77777777" w:rsidR="00283EDB" w:rsidRPr="00283EDB" w:rsidRDefault="00283EDB" w:rsidP="00216E38">
      <w:pPr>
        <w:numPr>
          <w:ilvl w:val="0"/>
          <w:numId w:val="7"/>
        </w:numPr>
        <w:tabs>
          <w:tab w:val="clear" w:pos="360"/>
          <w:tab w:val="left" w:pos="720"/>
        </w:tabs>
        <w:spacing w:before="0" w:after="180" w:line="288" w:lineRule="auto"/>
        <w:contextualSpacing/>
        <w:jc w:val="left"/>
        <w:rPr>
          <w:sz w:val="22"/>
        </w:rPr>
      </w:pPr>
      <w:r w:rsidRPr="00283EDB">
        <w:rPr>
          <w:sz w:val="22"/>
        </w:rPr>
        <w:t>Use Docker to build and run containers locally</w:t>
      </w:r>
    </w:p>
    <w:p w14:paraId="3DF58536" w14:textId="77777777" w:rsidR="00283EDB" w:rsidRPr="00283EDB" w:rsidRDefault="00283EDB" w:rsidP="00216E38">
      <w:pPr>
        <w:numPr>
          <w:ilvl w:val="0"/>
          <w:numId w:val="7"/>
        </w:numPr>
        <w:tabs>
          <w:tab w:val="clear" w:pos="360"/>
          <w:tab w:val="left" w:pos="720"/>
        </w:tabs>
        <w:spacing w:before="0" w:after="180" w:line="288" w:lineRule="auto"/>
        <w:contextualSpacing/>
        <w:jc w:val="left"/>
        <w:rPr>
          <w:sz w:val="22"/>
        </w:rPr>
      </w:pPr>
      <w:r w:rsidRPr="00283EDB">
        <w:rPr>
          <w:sz w:val="22"/>
        </w:rPr>
        <w:t>Push images to Azure Container Registry</w:t>
      </w:r>
    </w:p>
    <w:p w14:paraId="0F043D11" w14:textId="77777777" w:rsidR="00283EDB" w:rsidRPr="00283EDB" w:rsidRDefault="00283EDB" w:rsidP="00283EDB">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lang w:bidi="he-IL"/>
        </w:rPr>
      </w:pPr>
      <w:r w:rsidRPr="00283EDB">
        <w:rPr>
          <w:rFonts w:asciiTheme="majorHAnsi" w:eastAsiaTheme="majorEastAsia" w:hAnsiTheme="majorHAnsi" w:cstheme="majorBidi"/>
          <w:b/>
          <w:sz w:val="24"/>
          <w:szCs w:val="26"/>
          <w:lang w:bidi="he-IL"/>
        </w:rPr>
        <w:t xml:space="preserve">Challenge 2: Getting Ready for Orchestration </w:t>
      </w:r>
    </w:p>
    <w:p w14:paraId="30A75D7D" w14:textId="30F3BBD2" w:rsidR="00283EDB" w:rsidRPr="00283EDB" w:rsidRDefault="00283EDB" w:rsidP="0B7AF889">
      <w:pPr>
        <w:tabs>
          <w:tab w:val="left" w:pos="9077"/>
        </w:tabs>
        <w:spacing w:before="0" w:after="80" w:line="259" w:lineRule="auto"/>
        <w:jc w:val="left"/>
        <w:rPr>
          <w:i/>
          <w:iCs/>
          <w:color w:val="FF0000"/>
          <w:sz w:val="22"/>
        </w:rPr>
      </w:pPr>
      <w:r w:rsidRPr="0B7AF889">
        <w:rPr>
          <w:sz w:val="22"/>
        </w:rPr>
        <w:t xml:space="preserve">In this challenge, you will familiarize yourself with </w:t>
      </w:r>
      <w:r w:rsidR="64BB273E" w:rsidRPr="0B7AF889">
        <w:rPr>
          <w:sz w:val="22"/>
        </w:rPr>
        <w:t>the Kubernetes</w:t>
      </w:r>
      <w:r w:rsidRPr="0B7AF889">
        <w:rPr>
          <w:sz w:val="22"/>
        </w:rPr>
        <w:t xml:space="preserve"> basics</w:t>
      </w:r>
      <w:r w:rsidR="6C9A9F25" w:rsidRPr="0B7AF889">
        <w:rPr>
          <w:sz w:val="22"/>
        </w:rPr>
        <w:t>.</w:t>
      </w:r>
    </w:p>
    <w:p w14:paraId="1FBA539D" w14:textId="77777777" w:rsidR="00283EDB" w:rsidRPr="00283EDB" w:rsidRDefault="00283EDB" w:rsidP="00283EDB">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283EDB">
        <w:rPr>
          <w:rFonts w:asciiTheme="majorHAnsi" w:eastAsiaTheme="majorEastAsia" w:hAnsiTheme="majorHAnsi" w:cstheme="majorBidi"/>
          <w:sz w:val="24"/>
          <w:szCs w:val="24"/>
        </w:rPr>
        <w:t>Learning objectives:</w:t>
      </w:r>
    </w:p>
    <w:p w14:paraId="4A266149" w14:textId="77777777" w:rsidR="00283EDB" w:rsidRPr="00283EDB" w:rsidRDefault="00283EDB" w:rsidP="00216E38">
      <w:pPr>
        <w:numPr>
          <w:ilvl w:val="0"/>
          <w:numId w:val="7"/>
        </w:numPr>
        <w:tabs>
          <w:tab w:val="clear" w:pos="360"/>
          <w:tab w:val="left" w:pos="720"/>
        </w:tabs>
        <w:spacing w:before="0" w:after="180" w:line="288" w:lineRule="auto"/>
        <w:contextualSpacing/>
        <w:jc w:val="left"/>
        <w:rPr>
          <w:sz w:val="22"/>
        </w:rPr>
      </w:pPr>
      <w:r w:rsidRPr="00283EDB">
        <w:rPr>
          <w:sz w:val="22"/>
        </w:rPr>
        <w:t>Deploy microservices to a basic Azure Kubernetes Service cluster</w:t>
      </w:r>
    </w:p>
    <w:p w14:paraId="3D6F10A6" w14:textId="77777777" w:rsidR="00283EDB" w:rsidRPr="00283EDB" w:rsidRDefault="00283EDB" w:rsidP="00216E38">
      <w:pPr>
        <w:numPr>
          <w:ilvl w:val="0"/>
          <w:numId w:val="7"/>
        </w:numPr>
        <w:tabs>
          <w:tab w:val="clear" w:pos="360"/>
          <w:tab w:val="left" w:pos="720"/>
        </w:tabs>
        <w:spacing w:before="0" w:after="180" w:line="288" w:lineRule="auto"/>
        <w:contextualSpacing/>
        <w:jc w:val="left"/>
        <w:rPr>
          <w:sz w:val="22"/>
        </w:rPr>
      </w:pPr>
      <w:r w:rsidRPr="00283EDB">
        <w:rPr>
          <w:sz w:val="22"/>
        </w:rPr>
        <w:t>Get familiar with basic Kubernetes concepts</w:t>
      </w:r>
    </w:p>
    <w:p w14:paraId="68DE960E" w14:textId="5F8AB3C0" w:rsidR="00283EDB" w:rsidRPr="00283EDB" w:rsidRDefault="00283EDB" w:rsidP="6EDC54EA">
      <w:pPr>
        <w:keepNext/>
        <w:keepLines/>
        <w:suppressAutoHyphens/>
        <w:spacing w:before="120" w:after="80" w:line="259" w:lineRule="auto"/>
        <w:contextualSpacing/>
        <w:jc w:val="left"/>
        <w:outlineLvl w:val="1"/>
        <w:rPr>
          <w:rFonts w:asciiTheme="majorHAnsi" w:eastAsiaTheme="majorEastAsia" w:hAnsiTheme="majorHAnsi" w:cstheme="majorBidi"/>
          <w:b/>
          <w:bCs/>
          <w:sz w:val="24"/>
          <w:szCs w:val="24"/>
          <w:lang w:bidi="he-IL"/>
        </w:rPr>
      </w:pPr>
      <w:r w:rsidRPr="6EDC54EA">
        <w:rPr>
          <w:rFonts w:asciiTheme="majorHAnsi" w:eastAsiaTheme="majorEastAsia" w:hAnsiTheme="majorHAnsi" w:cstheme="majorBidi"/>
          <w:b/>
          <w:bCs/>
          <w:sz w:val="24"/>
          <w:szCs w:val="24"/>
          <w:lang w:bidi="he-IL"/>
        </w:rPr>
        <w:t>Challenge 3</w:t>
      </w:r>
      <w:r w:rsidR="45EC5F11" w:rsidRPr="6EDC54EA">
        <w:rPr>
          <w:rFonts w:asciiTheme="majorHAnsi" w:eastAsiaTheme="majorEastAsia" w:hAnsiTheme="majorHAnsi" w:cstheme="majorBidi"/>
          <w:b/>
          <w:bCs/>
          <w:sz w:val="24"/>
          <w:szCs w:val="24"/>
          <w:lang w:bidi="he-IL"/>
        </w:rPr>
        <w:t>:</w:t>
      </w:r>
      <w:r w:rsidR="65CBE48C" w:rsidRPr="6EDC54EA">
        <w:rPr>
          <w:rFonts w:asciiTheme="majorHAnsi" w:eastAsiaTheme="majorEastAsia" w:hAnsiTheme="majorHAnsi" w:cstheme="majorBidi"/>
          <w:b/>
          <w:bCs/>
          <w:sz w:val="24"/>
          <w:szCs w:val="24"/>
          <w:lang w:bidi="he-IL"/>
        </w:rPr>
        <w:t xml:space="preserve"> </w:t>
      </w:r>
      <w:r w:rsidR="56D1B88B" w:rsidRPr="6EDC54EA">
        <w:rPr>
          <w:rFonts w:asciiTheme="majorHAnsi" w:eastAsiaTheme="majorEastAsia" w:hAnsiTheme="majorHAnsi" w:cstheme="majorBidi"/>
          <w:b/>
          <w:bCs/>
          <w:sz w:val="24"/>
          <w:szCs w:val="24"/>
          <w:lang w:bidi="he-IL"/>
        </w:rPr>
        <w:t xml:space="preserve">To </w:t>
      </w:r>
      <w:r w:rsidRPr="6EDC54EA">
        <w:rPr>
          <w:rFonts w:asciiTheme="majorHAnsi" w:eastAsiaTheme="majorEastAsia" w:hAnsiTheme="majorHAnsi" w:cstheme="majorBidi"/>
          <w:b/>
          <w:bCs/>
          <w:sz w:val="24"/>
          <w:szCs w:val="24"/>
          <w:lang w:bidi="he-IL"/>
        </w:rPr>
        <w:t>Orchestration and Beyond</w:t>
      </w:r>
    </w:p>
    <w:p w14:paraId="3E2F8A8D" w14:textId="22399205" w:rsidR="00283EDB" w:rsidRPr="00283EDB" w:rsidRDefault="00283EDB" w:rsidP="0B7AF889">
      <w:pPr>
        <w:tabs>
          <w:tab w:val="left" w:pos="9077"/>
        </w:tabs>
        <w:spacing w:before="0" w:after="80" w:line="259" w:lineRule="auto"/>
        <w:jc w:val="left"/>
        <w:rPr>
          <w:sz w:val="22"/>
        </w:rPr>
      </w:pPr>
      <w:r w:rsidRPr="0B7AF889">
        <w:rPr>
          <w:sz w:val="22"/>
        </w:rPr>
        <w:t xml:space="preserve">In this challenge, you will </w:t>
      </w:r>
      <w:del w:id="3" w:author="Lee Cattarin" w:date="2021-09-16T11:14:00Z">
        <w:r w:rsidRPr="0B7AF889" w:rsidDel="00110CA6">
          <w:rPr>
            <w:sz w:val="22"/>
          </w:rPr>
          <w:delText>acquaint yoursel</w:delText>
        </w:r>
        <w:r w:rsidR="678BCB54" w:rsidRPr="0B7AF889" w:rsidDel="00110CA6">
          <w:rPr>
            <w:sz w:val="22"/>
          </w:rPr>
          <w:delText xml:space="preserve">f </w:delText>
        </w:r>
        <w:r w:rsidRPr="0B7AF889" w:rsidDel="00110CA6">
          <w:rPr>
            <w:sz w:val="22"/>
          </w:rPr>
          <w:delText>with the microservice architecture and further advance your Kubernetes knowledge</w:delText>
        </w:r>
        <w:r w:rsidR="4A2E1456" w:rsidRPr="0B7AF889" w:rsidDel="00110CA6">
          <w:rPr>
            <w:sz w:val="22"/>
          </w:rPr>
          <w:delText>.</w:delText>
        </w:r>
      </w:del>
      <w:ins w:id="4" w:author="Lee Cattarin" w:date="2021-09-16T11:14:00Z">
        <w:r w:rsidR="00110CA6">
          <w:rPr>
            <w:sz w:val="22"/>
          </w:rPr>
          <w:t>deploy into existing network space and implement some security measures.</w:t>
        </w:r>
      </w:ins>
    </w:p>
    <w:p w14:paraId="40E3198A" w14:textId="77777777" w:rsidR="00283EDB" w:rsidRPr="00283EDB" w:rsidRDefault="00283EDB" w:rsidP="00283EDB">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283EDB">
        <w:rPr>
          <w:rFonts w:asciiTheme="majorHAnsi" w:eastAsiaTheme="majorEastAsia" w:hAnsiTheme="majorHAnsi" w:cstheme="majorBidi"/>
          <w:sz w:val="24"/>
          <w:szCs w:val="24"/>
        </w:rPr>
        <w:t>Learning objectives:</w:t>
      </w:r>
    </w:p>
    <w:p w14:paraId="6357A690" w14:textId="77777777" w:rsidR="00283EDB" w:rsidRPr="00283EDB" w:rsidRDefault="00283EDB" w:rsidP="00216E38">
      <w:pPr>
        <w:numPr>
          <w:ilvl w:val="0"/>
          <w:numId w:val="1"/>
        </w:numPr>
        <w:tabs>
          <w:tab w:val="clear" w:pos="360"/>
          <w:tab w:val="left" w:pos="720"/>
        </w:tabs>
        <w:spacing w:before="0" w:after="180" w:line="288" w:lineRule="auto"/>
        <w:contextualSpacing/>
        <w:jc w:val="left"/>
        <w:rPr>
          <w:sz w:val="22"/>
        </w:rPr>
      </w:pPr>
      <w:r w:rsidRPr="00283EDB">
        <w:rPr>
          <w:sz w:val="22"/>
        </w:rPr>
        <w:t>Use Azure Kubernetes Service to configure and create an RBAC enabled Kubernetes cluster in an existing VNET</w:t>
      </w:r>
    </w:p>
    <w:p w14:paraId="349DBD94" w14:textId="77777777" w:rsidR="00283EDB" w:rsidRPr="00283EDB" w:rsidRDefault="00283EDB" w:rsidP="00216E38">
      <w:pPr>
        <w:numPr>
          <w:ilvl w:val="0"/>
          <w:numId w:val="1"/>
        </w:numPr>
        <w:tabs>
          <w:tab w:val="clear" w:pos="360"/>
          <w:tab w:val="left" w:pos="720"/>
        </w:tabs>
        <w:spacing w:before="0" w:after="0" w:line="288" w:lineRule="auto"/>
        <w:contextualSpacing/>
        <w:jc w:val="left"/>
        <w:textAlignment w:val="center"/>
        <w:rPr>
          <w:rFonts w:eastAsia="Times New Roman" w:cstheme="minorHAnsi"/>
          <w:b/>
          <w:sz w:val="22"/>
          <w:lang w:bidi="he-IL"/>
        </w:rPr>
      </w:pPr>
      <w:r w:rsidRPr="00283EDB">
        <w:rPr>
          <w:sz w:val="22"/>
        </w:rPr>
        <w:t xml:space="preserve">Use namespaces to logically separate microservices </w:t>
      </w:r>
    </w:p>
    <w:p w14:paraId="01BE5E1B" w14:textId="77777777" w:rsidR="00326E3E" w:rsidRPr="00283EDB" w:rsidRDefault="00326E3E" w:rsidP="00326E3E">
      <w:pPr>
        <w:numPr>
          <w:ilvl w:val="0"/>
          <w:numId w:val="1"/>
        </w:numPr>
        <w:spacing w:before="0" w:after="80" w:line="259" w:lineRule="auto"/>
        <w:contextualSpacing/>
        <w:jc w:val="left"/>
        <w:rPr>
          <w:moveTo w:id="5" w:author="Lee Cattarin" w:date="2021-09-16T11:12:00Z"/>
          <w:sz w:val="22"/>
        </w:rPr>
      </w:pPr>
      <w:moveToRangeStart w:id="6" w:author="Lee Cattarin" w:date="2021-09-16T11:12:00Z" w:name="move82683149"/>
      <w:moveTo w:id="7" w:author="Lee Cattarin" w:date="2021-09-16T11:12:00Z">
        <w:r w:rsidRPr="00283EDB">
          <w:rPr>
            <w:sz w:val="22"/>
          </w:rPr>
          <w:t xml:space="preserve">Deploy containers from Challenge 1 to the Kubernetes cluster with proper RBAC configurations </w:t>
        </w:r>
      </w:moveTo>
    </w:p>
    <w:p w14:paraId="227E9362" w14:textId="6F8B0E0C" w:rsidR="00283EDB" w:rsidRPr="00283EDB" w:rsidDel="00326E3E" w:rsidRDefault="00283EDB" w:rsidP="00216E38">
      <w:pPr>
        <w:numPr>
          <w:ilvl w:val="0"/>
          <w:numId w:val="1"/>
        </w:numPr>
        <w:tabs>
          <w:tab w:val="clear" w:pos="360"/>
          <w:tab w:val="left" w:pos="720"/>
        </w:tabs>
        <w:spacing w:before="0" w:after="0" w:line="288" w:lineRule="auto"/>
        <w:contextualSpacing/>
        <w:jc w:val="left"/>
        <w:textAlignment w:val="center"/>
        <w:rPr>
          <w:moveFrom w:id="8" w:author="Lee Cattarin" w:date="2021-09-16T11:12:00Z"/>
          <w:rFonts w:eastAsia="Times New Roman" w:cstheme="minorHAnsi"/>
          <w:b/>
          <w:sz w:val="22"/>
          <w:lang w:bidi="he-IL"/>
        </w:rPr>
      </w:pPr>
      <w:moveFromRangeStart w:id="9" w:author="Lee Cattarin" w:date="2021-09-16T11:12:00Z" w:name="move82683162"/>
      <w:moveToRangeEnd w:id="6"/>
      <w:moveFrom w:id="10" w:author="Lee Cattarin" w:date="2021-09-16T11:12:00Z">
        <w:r w:rsidRPr="00283EDB" w:rsidDel="00326E3E">
          <w:rPr>
            <w:sz w:val="22"/>
          </w:rPr>
          <w:t>Implement Ingress for the application on the cluster</w:t>
        </w:r>
      </w:moveFrom>
    </w:p>
    <w:moveFromRangeEnd w:id="9"/>
    <w:p w14:paraId="6CE8EE6A" w14:textId="77777777" w:rsidR="00283EDB" w:rsidRPr="00283EDB" w:rsidRDefault="00283EDB" w:rsidP="0B7AF889">
      <w:pPr>
        <w:keepNext/>
        <w:keepLines/>
        <w:suppressAutoHyphens/>
        <w:spacing w:before="120" w:after="80" w:line="259" w:lineRule="auto"/>
        <w:contextualSpacing/>
        <w:jc w:val="left"/>
        <w:outlineLvl w:val="1"/>
        <w:rPr>
          <w:rFonts w:asciiTheme="majorHAnsi" w:eastAsiaTheme="majorEastAsia" w:hAnsiTheme="majorHAnsi" w:cstheme="majorBidi"/>
          <w:b/>
          <w:bCs/>
          <w:sz w:val="24"/>
          <w:szCs w:val="24"/>
          <w:lang w:bidi="he-IL"/>
        </w:rPr>
      </w:pPr>
      <w:r w:rsidRPr="0B7AF889">
        <w:rPr>
          <w:rFonts w:asciiTheme="majorHAnsi" w:eastAsiaTheme="majorEastAsia" w:hAnsiTheme="majorHAnsi" w:cstheme="majorBidi"/>
          <w:b/>
          <w:bCs/>
          <w:sz w:val="24"/>
          <w:szCs w:val="24"/>
          <w:lang w:bidi="he-IL"/>
        </w:rPr>
        <w:t>Challenge 4: Putting the Pieces Together</w:t>
      </w:r>
    </w:p>
    <w:p w14:paraId="3F0F5437" w14:textId="77E14220" w:rsidR="00283EDB" w:rsidRPr="00283EDB" w:rsidRDefault="00283EDB" w:rsidP="00283EDB">
      <w:pPr>
        <w:tabs>
          <w:tab w:val="left" w:pos="9077"/>
        </w:tabs>
        <w:spacing w:before="0" w:after="80" w:line="259" w:lineRule="auto"/>
        <w:jc w:val="left"/>
        <w:rPr>
          <w:sz w:val="22"/>
        </w:rPr>
      </w:pPr>
      <w:r w:rsidRPr="00283EDB">
        <w:rPr>
          <w:sz w:val="22"/>
        </w:rPr>
        <w:t xml:space="preserve">In this challenge, you will </w:t>
      </w:r>
      <w:del w:id="11" w:author="Lee Cattarin" w:date="2021-09-16T11:14:00Z">
        <w:r w:rsidRPr="00283EDB" w:rsidDel="00110CA6">
          <w:rPr>
            <w:sz w:val="22"/>
          </w:rPr>
          <w:delText>put some security measures in place for your microservices running on Kubernetes.</w:delText>
        </w:r>
      </w:del>
      <w:ins w:id="12" w:author="Lee Cattarin" w:date="2021-09-16T11:15:00Z">
        <w:r w:rsidR="00110CA6">
          <w:rPr>
            <w:sz w:val="22"/>
          </w:rPr>
          <w:t>better secure workload secrets and create routing rules for traffic to your microservices.</w:t>
        </w:r>
      </w:ins>
    </w:p>
    <w:p w14:paraId="4A1E97A0" w14:textId="77777777" w:rsidR="00283EDB" w:rsidRPr="00283EDB" w:rsidRDefault="00283EDB" w:rsidP="00283EDB">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283EDB">
        <w:rPr>
          <w:rFonts w:asciiTheme="majorHAnsi" w:eastAsiaTheme="majorEastAsia" w:hAnsiTheme="majorHAnsi" w:cstheme="majorBidi"/>
          <w:sz w:val="24"/>
          <w:szCs w:val="24"/>
        </w:rPr>
        <w:t>Learning objectives:</w:t>
      </w:r>
    </w:p>
    <w:p w14:paraId="12ABA035" w14:textId="578AC542" w:rsidR="00283EDB" w:rsidRPr="00283EDB" w:rsidDel="00326E3E" w:rsidRDefault="00283EDB" w:rsidP="00216E38">
      <w:pPr>
        <w:numPr>
          <w:ilvl w:val="0"/>
          <w:numId w:val="7"/>
        </w:numPr>
        <w:spacing w:before="0" w:after="80" w:line="259" w:lineRule="auto"/>
        <w:contextualSpacing/>
        <w:jc w:val="left"/>
        <w:rPr>
          <w:moveFrom w:id="13" w:author="Lee Cattarin" w:date="2021-09-16T11:12:00Z"/>
          <w:sz w:val="22"/>
        </w:rPr>
      </w:pPr>
      <w:moveFromRangeStart w:id="14" w:author="Lee Cattarin" w:date="2021-09-16T11:12:00Z" w:name="move82683149"/>
      <w:moveFrom w:id="15" w:author="Lee Cattarin" w:date="2021-09-16T11:12:00Z">
        <w:r w:rsidRPr="00283EDB" w:rsidDel="00326E3E">
          <w:rPr>
            <w:sz w:val="22"/>
          </w:rPr>
          <w:t xml:space="preserve">Deploy containers from Challenge 1 to the Kubernetes cluster with proper RBAC configurations </w:t>
        </w:r>
      </w:moveFrom>
    </w:p>
    <w:moveFromRangeEnd w:id="14"/>
    <w:p w14:paraId="44A6D5F9" w14:textId="77777777" w:rsidR="00326E3E" w:rsidRPr="00283EDB" w:rsidRDefault="00326E3E" w:rsidP="00326E3E">
      <w:pPr>
        <w:numPr>
          <w:ilvl w:val="0"/>
          <w:numId w:val="7"/>
        </w:numPr>
        <w:tabs>
          <w:tab w:val="clear" w:pos="360"/>
          <w:tab w:val="left" w:pos="720"/>
        </w:tabs>
        <w:spacing w:before="0" w:after="0" w:line="288" w:lineRule="auto"/>
        <w:contextualSpacing/>
        <w:jc w:val="left"/>
        <w:textAlignment w:val="center"/>
        <w:rPr>
          <w:moveTo w:id="16" w:author="Lee Cattarin" w:date="2021-09-16T11:12:00Z"/>
          <w:rFonts w:eastAsia="Times New Roman" w:cstheme="minorHAnsi"/>
          <w:b/>
          <w:sz w:val="22"/>
          <w:lang w:bidi="he-IL"/>
        </w:rPr>
      </w:pPr>
      <w:moveToRangeStart w:id="17" w:author="Lee Cattarin" w:date="2021-09-16T11:12:00Z" w:name="move82683162"/>
      <w:moveTo w:id="18" w:author="Lee Cattarin" w:date="2021-09-16T11:12:00Z">
        <w:r w:rsidRPr="00283EDB">
          <w:rPr>
            <w:sz w:val="22"/>
          </w:rPr>
          <w:t>Implement Ingress for the application on the cluster</w:t>
        </w:r>
      </w:moveTo>
    </w:p>
    <w:moveToRangeEnd w:id="17"/>
    <w:p w14:paraId="5D2DC4E1" w14:textId="77777777" w:rsidR="00283EDB" w:rsidRPr="00283EDB" w:rsidRDefault="00283EDB" w:rsidP="00216E38">
      <w:pPr>
        <w:numPr>
          <w:ilvl w:val="0"/>
          <w:numId w:val="7"/>
        </w:numPr>
        <w:tabs>
          <w:tab w:val="clear" w:pos="360"/>
          <w:tab w:val="left" w:pos="720"/>
        </w:tabs>
        <w:spacing w:before="0" w:after="180" w:line="288" w:lineRule="auto"/>
        <w:contextualSpacing/>
        <w:jc w:val="left"/>
        <w:rPr>
          <w:rFonts w:eastAsia="Times New Roman" w:cstheme="minorHAnsi"/>
          <w:b/>
          <w:sz w:val="22"/>
          <w:lang w:bidi="he-IL"/>
        </w:rPr>
      </w:pPr>
      <w:r w:rsidRPr="00283EDB">
        <w:rPr>
          <w:sz w:val="22"/>
        </w:rPr>
        <w:t>Manage and secure secrets with Azure Key Vault</w:t>
      </w:r>
    </w:p>
    <w:p w14:paraId="3FE6CB59" w14:textId="77777777" w:rsidR="00283EDB" w:rsidRPr="00283EDB" w:rsidRDefault="00283EDB" w:rsidP="00283EDB">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lang w:bidi="he-IL"/>
        </w:rPr>
      </w:pPr>
      <w:r w:rsidRPr="00283EDB">
        <w:rPr>
          <w:rFonts w:asciiTheme="majorHAnsi" w:eastAsiaTheme="majorEastAsia" w:hAnsiTheme="majorHAnsi" w:cstheme="majorBidi"/>
          <w:b/>
          <w:sz w:val="24"/>
          <w:szCs w:val="26"/>
          <w:lang w:bidi="he-IL"/>
        </w:rPr>
        <w:t>Challenge 5: Wait, What’s Happening?</w:t>
      </w:r>
    </w:p>
    <w:p w14:paraId="1413E67B" w14:textId="77777777" w:rsidR="00283EDB" w:rsidRPr="00283EDB" w:rsidRDefault="00283EDB" w:rsidP="00283EDB">
      <w:pPr>
        <w:tabs>
          <w:tab w:val="left" w:pos="9077"/>
        </w:tabs>
        <w:spacing w:before="0" w:after="80" w:line="259" w:lineRule="auto"/>
        <w:jc w:val="left"/>
        <w:rPr>
          <w:sz w:val="22"/>
        </w:rPr>
      </w:pPr>
      <w:r w:rsidRPr="00283EDB">
        <w:rPr>
          <w:sz w:val="22"/>
        </w:rPr>
        <w:t>In this challenge, you will improve the observability of your cluster.</w:t>
      </w:r>
    </w:p>
    <w:p w14:paraId="5A7DCBA8" w14:textId="77777777" w:rsidR="00283EDB" w:rsidRPr="00283EDB" w:rsidRDefault="00283EDB" w:rsidP="00283EDB">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283EDB">
        <w:rPr>
          <w:rFonts w:asciiTheme="majorHAnsi" w:eastAsiaTheme="majorEastAsia" w:hAnsiTheme="majorHAnsi" w:cstheme="majorBidi"/>
          <w:sz w:val="24"/>
          <w:szCs w:val="24"/>
        </w:rPr>
        <w:lastRenderedPageBreak/>
        <w:t>Learning objectives:</w:t>
      </w:r>
    </w:p>
    <w:p w14:paraId="26FAD71B" w14:textId="583D7503" w:rsidR="00283EDB" w:rsidRPr="00283EDB" w:rsidRDefault="00283EDB" w:rsidP="00216E38">
      <w:pPr>
        <w:numPr>
          <w:ilvl w:val="0"/>
          <w:numId w:val="7"/>
        </w:numPr>
        <w:tabs>
          <w:tab w:val="clear" w:pos="360"/>
          <w:tab w:val="left" w:pos="720"/>
        </w:tabs>
        <w:spacing w:before="0" w:after="180" w:line="288" w:lineRule="auto"/>
        <w:contextualSpacing/>
        <w:jc w:val="left"/>
        <w:rPr>
          <w:sz w:val="22"/>
        </w:rPr>
      </w:pPr>
      <w:r w:rsidRPr="00283EDB">
        <w:rPr>
          <w:sz w:val="22"/>
        </w:rPr>
        <w:t xml:space="preserve">Use Azure Monitor </w:t>
      </w:r>
      <w:ins w:id="19" w:author="Lee Cattarin" w:date="2021-09-16T11:12:00Z">
        <w:r w:rsidR="00326E3E">
          <w:rPr>
            <w:sz w:val="22"/>
          </w:rPr>
          <w:t xml:space="preserve">or Prometheus and Grafana </w:t>
        </w:r>
      </w:ins>
      <w:r w:rsidRPr="00283EDB">
        <w:rPr>
          <w:sz w:val="22"/>
        </w:rPr>
        <w:t>to monitor the health of the AKS cluster</w:t>
      </w:r>
    </w:p>
    <w:p w14:paraId="001AEFF1" w14:textId="77777777" w:rsidR="00283EDB" w:rsidRPr="00283EDB" w:rsidRDefault="00283EDB" w:rsidP="00216E38">
      <w:pPr>
        <w:numPr>
          <w:ilvl w:val="0"/>
          <w:numId w:val="7"/>
        </w:numPr>
        <w:tabs>
          <w:tab w:val="clear" w:pos="360"/>
          <w:tab w:val="left" w:pos="720"/>
        </w:tabs>
        <w:spacing w:before="0" w:after="180" w:line="288" w:lineRule="auto"/>
        <w:contextualSpacing/>
        <w:jc w:val="left"/>
        <w:rPr>
          <w:sz w:val="22"/>
        </w:rPr>
      </w:pPr>
      <w:r w:rsidRPr="00283EDB">
        <w:rPr>
          <w:sz w:val="22"/>
        </w:rPr>
        <w:t>Create alerts to detect issues</w:t>
      </w:r>
    </w:p>
    <w:p w14:paraId="2473AED1" w14:textId="77777777" w:rsidR="00283EDB" w:rsidRPr="00283EDB" w:rsidRDefault="00283EDB" w:rsidP="00283EDB">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lang w:bidi="he-IL"/>
        </w:rPr>
      </w:pPr>
      <w:r w:rsidRPr="00283EDB">
        <w:rPr>
          <w:rFonts w:asciiTheme="majorHAnsi" w:eastAsiaTheme="majorEastAsia" w:hAnsiTheme="majorHAnsi" w:cstheme="majorBidi"/>
          <w:b/>
          <w:sz w:val="24"/>
          <w:szCs w:val="26"/>
          <w:lang w:bidi="he-IL"/>
        </w:rPr>
        <w:t>Challenge 6: Locking it Down</w:t>
      </w:r>
    </w:p>
    <w:p w14:paraId="05065F99" w14:textId="77777777" w:rsidR="00283EDB" w:rsidRPr="00283EDB" w:rsidRDefault="00283EDB" w:rsidP="00283EDB">
      <w:pPr>
        <w:tabs>
          <w:tab w:val="left" w:pos="9077"/>
        </w:tabs>
        <w:spacing w:before="0" w:after="80" w:line="259" w:lineRule="auto"/>
        <w:jc w:val="left"/>
        <w:rPr>
          <w:i/>
          <w:iCs/>
          <w:color w:val="FF0000"/>
          <w:sz w:val="22"/>
        </w:rPr>
      </w:pPr>
      <w:r w:rsidRPr="00283EDB">
        <w:rPr>
          <w:sz w:val="22"/>
        </w:rPr>
        <w:t>In this challenge, you will further improve the security of your cluster.</w:t>
      </w:r>
    </w:p>
    <w:p w14:paraId="608E2003" w14:textId="77777777" w:rsidR="00283EDB" w:rsidRPr="00283EDB" w:rsidRDefault="00283EDB" w:rsidP="00283EDB">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283EDB">
        <w:rPr>
          <w:rFonts w:asciiTheme="majorHAnsi" w:eastAsiaTheme="majorEastAsia" w:hAnsiTheme="majorHAnsi" w:cstheme="majorBidi"/>
          <w:sz w:val="24"/>
          <w:szCs w:val="24"/>
        </w:rPr>
        <w:t>Learning objectives:</w:t>
      </w:r>
    </w:p>
    <w:p w14:paraId="476EEC1B" w14:textId="77777777" w:rsidR="00283EDB" w:rsidRPr="00283EDB" w:rsidRDefault="00283EDB" w:rsidP="00216E38">
      <w:pPr>
        <w:numPr>
          <w:ilvl w:val="0"/>
          <w:numId w:val="2"/>
        </w:numPr>
        <w:tabs>
          <w:tab w:val="clear" w:pos="360"/>
          <w:tab w:val="left" w:pos="720"/>
        </w:tabs>
        <w:spacing w:before="0" w:after="0" w:line="288" w:lineRule="auto"/>
        <w:contextualSpacing/>
        <w:jc w:val="left"/>
        <w:textAlignment w:val="center"/>
        <w:rPr>
          <w:rFonts w:eastAsia="Times New Roman" w:cstheme="minorHAnsi"/>
          <w:bCs/>
          <w:sz w:val="22"/>
          <w:lang w:bidi="he-IL"/>
        </w:rPr>
      </w:pPr>
      <w:r w:rsidRPr="00283EDB">
        <w:rPr>
          <w:rFonts w:eastAsia="Times New Roman" w:cstheme="minorHAnsi"/>
          <w:bCs/>
          <w:sz w:val="22"/>
          <w:lang w:bidi="he-IL"/>
        </w:rPr>
        <w:t>Improve cluster security using network policies and pod security policies</w:t>
      </w:r>
    </w:p>
    <w:p w14:paraId="0564998F" w14:textId="5268A525" w:rsidR="00283EDB" w:rsidRDefault="00326E3E" w:rsidP="00216E38">
      <w:pPr>
        <w:numPr>
          <w:ilvl w:val="0"/>
          <w:numId w:val="2"/>
        </w:numPr>
        <w:tabs>
          <w:tab w:val="clear" w:pos="360"/>
          <w:tab w:val="left" w:pos="720"/>
        </w:tabs>
        <w:spacing w:before="0" w:after="0" w:line="288" w:lineRule="auto"/>
        <w:contextualSpacing/>
        <w:jc w:val="left"/>
        <w:textAlignment w:val="center"/>
        <w:rPr>
          <w:ins w:id="20" w:author="Lee Cattarin" w:date="2021-09-16T11:12:00Z"/>
          <w:rFonts w:eastAsia="Times New Roman" w:cstheme="minorHAnsi"/>
          <w:bCs/>
          <w:sz w:val="22"/>
          <w:lang w:bidi="he-IL"/>
        </w:rPr>
      </w:pPr>
      <w:ins w:id="21" w:author="Lee Cattarin" w:date="2021-09-16T11:12:00Z">
        <w:r>
          <w:rPr>
            <w:rFonts w:eastAsia="Times New Roman" w:cstheme="minorHAnsi"/>
            <w:bCs/>
            <w:sz w:val="22"/>
            <w:lang w:bidi="he-IL"/>
          </w:rPr>
          <w:t>Further c</w:t>
        </w:r>
      </w:ins>
      <w:del w:id="22" w:author="Lee Cattarin" w:date="2021-09-16T11:12:00Z">
        <w:r w:rsidR="00283EDB" w:rsidRPr="00283EDB" w:rsidDel="00326E3E">
          <w:rPr>
            <w:rFonts w:eastAsia="Times New Roman" w:cstheme="minorHAnsi"/>
            <w:bCs/>
            <w:sz w:val="22"/>
            <w:lang w:bidi="he-IL"/>
          </w:rPr>
          <w:delText>C</w:delText>
        </w:r>
      </w:del>
      <w:r w:rsidR="00283EDB" w:rsidRPr="00283EDB">
        <w:rPr>
          <w:rFonts w:eastAsia="Times New Roman" w:cstheme="minorHAnsi"/>
          <w:bCs/>
          <w:sz w:val="22"/>
          <w:lang w:bidi="he-IL"/>
        </w:rPr>
        <w:t>onfigure RBAC roles and permissions for the AKS cluster</w:t>
      </w:r>
    </w:p>
    <w:p w14:paraId="13946C9D" w14:textId="3754BA60" w:rsidR="00326E3E" w:rsidRPr="00283EDB" w:rsidRDefault="00326E3E" w:rsidP="00216E38">
      <w:pPr>
        <w:numPr>
          <w:ilvl w:val="0"/>
          <w:numId w:val="2"/>
        </w:numPr>
        <w:tabs>
          <w:tab w:val="clear" w:pos="360"/>
          <w:tab w:val="left" w:pos="720"/>
        </w:tabs>
        <w:spacing w:before="0" w:after="0" w:line="288" w:lineRule="auto"/>
        <w:contextualSpacing/>
        <w:jc w:val="left"/>
        <w:textAlignment w:val="center"/>
        <w:rPr>
          <w:rFonts w:eastAsia="Times New Roman" w:cstheme="minorHAnsi"/>
          <w:bCs/>
          <w:sz w:val="22"/>
          <w:lang w:bidi="he-IL"/>
        </w:rPr>
      </w:pPr>
      <w:ins w:id="23" w:author="Lee Cattarin" w:date="2021-09-16T11:13:00Z">
        <w:r>
          <w:rPr>
            <w:rFonts w:eastAsia="Times New Roman" w:cstheme="minorHAnsi"/>
            <w:bCs/>
            <w:sz w:val="22"/>
            <w:lang w:bidi="he-IL"/>
          </w:rPr>
          <w:t>Update a microservice to use managed identity authentication via Pod Identity</w:t>
        </w:r>
      </w:ins>
    </w:p>
    <w:p w14:paraId="7F63BCF1" w14:textId="77777777" w:rsidR="00283EDB" w:rsidRPr="00283EDB" w:rsidRDefault="00283EDB" w:rsidP="00283EDB">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lang w:bidi="he-IL"/>
        </w:rPr>
      </w:pPr>
      <w:r w:rsidRPr="00283EDB">
        <w:rPr>
          <w:rFonts w:asciiTheme="majorHAnsi" w:eastAsiaTheme="majorEastAsia" w:hAnsiTheme="majorHAnsi" w:cstheme="majorBidi"/>
          <w:b/>
          <w:sz w:val="24"/>
          <w:szCs w:val="26"/>
          <w:lang w:bidi="he-IL"/>
        </w:rPr>
        <w:t>Challenge 7: Mixed Emotions</w:t>
      </w:r>
    </w:p>
    <w:p w14:paraId="30545A05" w14:textId="77777777" w:rsidR="00283EDB" w:rsidRPr="00283EDB" w:rsidRDefault="00283EDB" w:rsidP="00283EDB">
      <w:pPr>
        <w:tabs>
          <w:tab w:val="left" w:pos="9077"/>
        </w:tabs>
        <w:spacing w:before="0" w:after="80" w:line="259" w:lineRule="auto"/>
        <w:jc w:val="left"/>
        <w:rPr>
          <w:i/>
          <w:iCs/>
          <w:color w:val="FF0000"/>
          <w:sz w:val="22"/>
        </w:rPr>
      </w:pPr>
      <w:r w:rsidRPr="00283EDB">
        <w:rPr>
          <w:sz w:val="22"/>
        </w:rPr>
        <w:t>In this challenge, you will deploy a mixed workload (Linux and Windows) into a single cluster.</w:t>
      </w:r>
    </w:p>
    <w:p w14:paraId="2F0E3E05" w14:textId="77777777" w:rsidR="00283EDB" w:rsidRPr="00283EDB" w:rsidRDefault="00283EDB" w:rsidP="00283EDB">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283EDB">
        <w:rPr>
          <w:rFonts w:asciiTheme="majorHAnsi" w:eastAsiaTheme="majorEastAsia" w:hAnsiTheme="majorHAnsi" w:cstheme="majorBidi"/>
          <w:sz w:val="24"/>
          <w:szCs w:val="24"/>
        </w:rPr>
        <w:t>Learning objectives:</w:t>
      </w:r>
    </w:p>
    <w:p w14:paraId="506E153D" w14:textId="77777777" w:rsidR="00283EDB" w:rsidRPr="00283EDB" w:rsidRDefault="00283EDB" w:rsidP="00216E38">
      <w:pPr>
        <w:numPr>
          <w:ilvl w:val="0"/>
          <w:numId w:val="7"/>
        </w:numPr>
        <w:tabs>
          <w:tab w:val="clear" w:pos="360"/>
          <w:tab w:val="left" w:pos="720"/>
        </w:tabs>
        <w:spacing w:before="0" w:after="180" w:line="288" w:lineRule="auto"/>
        <w:contextualSpacing/>
        <w:jc w:val="left"/>
        <w:rPr>
          <w:sz w:val="22"/>
        </w:rPr>
      </w:pPr>
      <w:r w:rsidRPr="00283EDB">
        <w:rPr>
          <w:sz w:val="22"/>
        </w:rPr>
        <w:t>Add Windows nodes to AKS cluster and deploy a legacy Windows app</w:t>
      </w:r>
    </w:p>
    <w:p w14:paraId="2A31B3AE" w14:textId="77777777" w:rsidR="00283EDB" w:rsidRPr="00283EDB" w:rsidRDefault="00283EDB" w:rsidP="00216E38">
      <w:pPr>
        <w:numPr>
          <w:ilvl w:val="0"/>
          <w:numId w:val="7"/>
        </w:numPr>
        <w:tabs>
          <w:tab w:val="clear" w:pos="360"/>
          <w:tab w:val="left" w:pos="720"/>
        </w:tabs>
        <w:spacing w:before="0" w:after="180" w:line="288" w:lineRule="auto"/>
        <w:contextualSpacing/>
        <w:jc w:val="left"/>
        <w:rPr>
          <w:sz w:val="22"/>
        </w:rPr>
      </w:pPr>
      <w:r w:rsidRPr="00283EDB">
        <w:rPr>
          <w:sz w:val="22"/>
        </w:rPr>
        <w:t>Use Taints and Tolerations to implement best practices when running mixed workloads in a cluster</w:t>
      </w:r>
    </w:p>
    <w:p w14:paraId="4FC6F0FA" w14:textId="77777777" w:rsidR="00283EDB" w:rsidRPr="00283EDB" w:rsidRDefault="00283EDB" w:rsidP="00216E38">
      <w:pPr>
        <w:numPr>
          <w:ilvl w:val="0"/>
          <w:numId w:val="7"/>
        </w:numPr>
        <w:tabs>
          <w:tab w:val="clear" w:pos="360"/>
          <w:tab w:val="left" w:pos="720"/>
        </w:tabs>
        <w:spacing w:before="0" w:after="180" w:line="288" w:lineRule="auto"/>
        <w:contextualSpacing/>
        <w:jc w:val="left"/>
        <w:rPr>
          <w:sz w:val="22"/>
        </w:rPr>
      </w:pPr>
      <w:r w:rsidRPr="00283EDB">
        <w:rPr>
          <w:sz w:val="22"/>
        </w:rPr>
        <w:t>Upgrade a deployment in the cluster</w:t>
      </w:r>
    </w:p>
    <w:p w14:paraId="1E178DB3" w14:textId="77777777" w:rsidR="00283EDB" w:rsidRPr="00283EDB" w:rsidRDefault="00283EDB" w:rsidP="00283EDB">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lang w:bidi="he-IL"/>
        </w:rPr>
      </w:pPr>
      <w:r w:rsidRPr="00283EDB">
        <w:rPr>
          <w:rFonts w:asciiTheme="majorHAnsi" w:eastAsiaTheme="majorEastAsia" w:hAnsiTheme="majorHAnsi" w:cstheme="majorBidi"/>
          <w:b/>
          <w:sz w:val="24"/>
          <w:szCs w:val="26"/>
          <w:lang w:bidi="he-IL"/>
        </w:rPr>
        <w:t>Challenge 8: Doing More with Service Mesh</w:t>
      </w:r>
    </w:p>
    <w:p w14:paraId="08A3CE91" w14:textId="77777777" w:rsidR="00283EDB" w:rsidRPr="00283EDB" w:rsidRDefault="00283EDB" w:rsidP="00283EDB">
      <w:pPr>
        <w:tabs>
          <w:tab w:val="left" w:pos="9077"/>
        </w:tabs>
        <w:spacing w:before="0" w:after="80" w:line="259" w:lineRule="auto"/>
        <w:jc w:val="left"/>
        <w:rPr>
          <w:sz w:val="22"/>
        </w:rPr>
      </w:pPr>
      <w:r w:rsidRPr="00283EDB">
        <w:rPr>
          <w:sz w:val="22"/>
        </w:rPr>
        <w:t>In this challenge, you will explore the capabilities of a Service Mesh.</w:t>
      </w:r>
    </w:p>
    <w:p w14:paraId="0F384F8B" w14:textId="77777777" w:rsidR="00283EDB" w:rsidRPr="00283EDB" w:rsidRDefault="00283EDB" w:rsidP="00283EDB">
      <w:pPr>
        <w:keepNext/>
        <w:keepLines/>
        <w:tabs>
          <w:tab w:val="clear" w:pos="360"/>
        </w:tabs>
        <w:suppressAutoHyphens/>
        <w:spacing w:before="0" w:after="80" w:line="259" w:lineRule="auto"/>
        <w:jc w:val="left"/>
        <w:outlineLvl w:val="2"/>
        <w:rPr>
          <w:rFonts w:asciiTheme="majorHAnsi" w:eastAsiaTheme="majorEastAsia" w:hAnsiTheme="majorHAnsi" w:cstheme="majorBidi"/>
          <w:sz w:val="24"/>
          <w:szCs w:val="24"/>
        </w:rPr>
      </w:pPr>
      <w:r w:rsidRPr="00283EDB">
        <w:rPr>
          <w:rFonts w:asciiTheme="majorHAnsi" w:eastAsiaTheme="majorEastAsia" w:hAnsiTheme="majorHAnsi" w:cstheme="majorBidi"/>
          <w:sz w:val="24"/>
          <w:szCs w:val="24"/>
        </w:rPr>
        <w:t>Learning objectives:</w:t>
      </w:r>
    </w:p>
    <w:p w14:paraId="7E504A2E" w14:textId="77777777" w:rsidR="00283EDB" w:rsidRPr="00283EDB" w:rsidRDefault="00283EDB" w:rsidP="00216E38">
      <w:pPr>
        <w:numPr>
          <w:ilvl w:val="0"/>
          <w:numId w:val="7"/>
        </w:numPr>
        <w:tabs>
          <w:tab w:val="clear" w:pos="360"/>
          <w:tab w:val="left" w:pos="720"/>
        </w:tabs>
        <w:spacing w:before="0" w:after="180" w:line="288" w:lineRule="auto"/>
        <w:contextualSpacing/>
        <w:jc w:val="left"/>
        <w:rPr>
          <w:sz w:val="22"/>
        </w:rPr>
      </w:pPr>
      <w:r w:rsidRPr="00283EDB">
        <w:rPr>
          <w:sz w:val="22"/>
        </w:rPr>
        <w:t>Use service mesh technology to expand on security and observability</w:t>
      </w:r>
    </w:p>
    <w:bookmarkEnd w:id="2"/>
    <w:p w14:paraId="693AB9E0" w14:textId="77777777" w:rsidR="00283EDB" w:rsidRPr="00283EDB" w:rsidRDefault="00283EDB" w:rsidP="00283EDB">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283EDB">
        <w:rPr>
          <w:rFonts w:asciiTheme="majorHAnsi" w:eastAsiaTheme="majorEastAsia" w:hAnsiTheme="majorHAnsi" w:cstheme="majorBidi"/>
          <w:b/>
          <w:color w:val="000000" w:themeColor="text1"/>
          <w:sz w:val="28"/>
          <w:szCs w:val="32"/>
        </w:rPr>
        <w:t>Value Proposition</w:t>
      </w:r>
    </w:p>
    <w:p w14:paraId="0CF9A743" w14:textId="77777777" w:rsidR="00283EDB" w:rsidRPr="00283EDB" w:rsidRDefault="00283EDB" w:rsidP="00216E38">
      <w:pPr>
        <w:numPr>
          <w:ilvl w:val="0"/>
          <w:numId w:val="4"/>
        </w:numPr>
        <w:spacing w:before="0" w:after="80" w:line="256" w:lineRule="auto"/>
        <w:contextualSpacing/>
        <w:jc w:val="left"/>
        <w:rPr>
          <w:color w:val="000000" w:themeColor="text1"/>
          <w:sz w:val="22"/>
        </w:rPr>
      </w:pPr>
      <w:r w:rsidRPr="0B7AF889">
        <w:rPr>
          <w:rFonts w:eastAsia="Calibri"/>
          <w:b/>
          <w:bCs/>
          <w:color w:val="231F20"/>
          <w:sz w:val="22"/>
        </w:rPr>
        <w:t>Deliver value to end-users</w:t>
      </w:r>
      <w:r w:rsidRPr="0B7AF889">
        <w:rPr>
          <w:rFonts w:eastAsia="Calibri"/>
          <w:color w:val="231F20"/>
          <w:sz w:val="22"/>
        </w:rPr>
        <w:t xml:space="preserve"> of your application faster, with zero-downtime deployment </w:t>
      </w:r>
    </w:p>
    <w:p w14:paraId="6092637E" w14:textId="77777777" w:rsidR="00283EDB" w:rsidRPr="00283EDB" w:rsidRDefault="00283EDB" w:rsidP="00216E38">
      <w:pPr>
        <w:numPr>
          <w:ilvl w:val="0"/>
          <w:numId w:val="4"/>
        </w:numPr>
        <w:spacing w:before="0" w:after="80" w:line="256" w:lineRule="auto"/>
        <w:contextualSpacing/>
        <w:jc w:val="left"/>
        <w:rPr>
          <w:color w:val="231F20"/>
          <w:sz w:val="22"/>
        </w:rPr>
      </w:pPr>
      <w:r w:rsidRPr="0B7AF889">
        <w:rPr>
          <w:rFonts w:eastAsia="Calibri"/>
          <w:b/>
          <w:bCs/>
          <w:color w:val="231F20"/>
          <w:sz w:val="22"/>
        </w:rPr>
        <w:t>Focus on what matters</w:t>
      </w:r>
      <w:r w:rsidRPr="0B7AF889">
        <w:rPr>
          <w:rFonts w:eastAsia="Calibri"/>
          <w:color w:val="231F20"/>
          <w:sz w:val="22"/>
        </w:rPr>
        <w:t xml:space="preserve"> – code and scale out! Rather than tediously manage compute on your own, use Kubernetes containers orchestration services (AKS) to easily real-time manage your clusters</w:t>
      </w:r>
    </w:p>
    <w:p w14:paraId="6AFFD4C7" w14:textId="77777777" w:rsidR="00283EDB" w:rsidRPr="00283EDB" w:rsidRDefault="00283EDB" w:rsidP="00283EDB">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283EDB">
        <w:rPr>
          <w:rFonts w:asciiTheme="majorHAnsi" w:eastAsiaTheme="majorEastAsia" w:hAnsiTheme="majorHAnsi" w:cstheme="majorBidi"/>
          <w:b/>
          <w:color w:val="000000" w:themeColor="text1"/>
          <w:sz w:val="28"/>
          <w:szCs w:val="32"/>
        </w:rPr>
        <w:t>Technical Scenarios</w:t>
      </w:r>
    </w:p>
    <w:p w14:paraId="7392C7BB" w14:textId="77777777" w:rsidR="00283EDB" w:rsidRPr="00283EDB" w:rsidRDefault="00283EDB" w:rsidP="00216E38">
      <w:pPr>
        <w:numPr>
          <w:ilvl w:val="0"/>
          <w:numId w:val="5"/>
        </w:numPr>
        <w:spacing w:before="0" w:after="80" w:line="256" w:lineRule="auto"/>
        <w:contextualSpacing/>
        <w:jc w:val="left"/>
        <w:rPr>
          <w:color w:val="000000" w:themeColor="text1"/>
          <w:sz w:val="22"/>
        </w:rPr>
      </w:pPr>
      <w:r w:rsidRPr="00283EDB">
        <w:rPr>
          <w:rFonts w:eastAsia="Calibri"/>
          <w:color w:val="231F20"/>
          <w:sz w:val="22"/>
          <w:u w:val="single"/>
        </w:rPr>
        <w:t>Application Containerization</w:t>
      </w:r>
      <w:r w:rsidRPr="00283EDB">
        <w:rPr>
          <w:rFonts w:eastAsia="Calibri"/>
          <w:color w:val="231F20"/>
          <w:sz w:val="22"/>
        </w:rPr>
        <w:t xml:space="preserve">: Move services to container technology and leverage the cloud using AKS </w:t>
      </w:r>
    </w:p>
    <w:p w14:paraId="6105516F" w14:textId="77777777" w:rsidR="00283EDB" w:rsidRPr="00283EDB" w:rsidRDefault="00283EDB" w:rsidP="00216E38">
      <w:pPr>
        <w:numPr>
          <w:ilvl w:val="0"/>
          <w:numId w:val="5"/>
        </w:numPr>
        <w:spacing w:before="0" w:after="80" w:line="256" w:lineRule="auto"/>
        <w:contextualSpacing/>
        <w:jc w:val="left"/>
        <w:rPr>
          <w:color w:val="000000" w:themeColor="text1"/>
          <w:sz w:val="22"/>
          <w:szCs w:val="18"/>
        </w:rPr>
      </w:pPr>
      <w:r w:rsidRPr="00283EDB">
        <w:rPr>
          <w:rFonts w:eastAsia="Calibri"/>
          <w:color w:val="231F20"/>
          <w:sz w:val="22"/>
          <w:szCs w:val="18"/>
          <w:u w:val="single"/>
        </w:rPr>
        <w:t>Security</w:t>
      </w:r>
      <w:r w:rsidRPr="00283EDB">
        <w:rPr>
          <w:rFonts w:eastAsia="Calibri"/>
          <w:color w:val="231F20"/>
          <w:sz w:val="22"/>
          <w:szCs w:val="18"/>
        </w:rPr>
        <w:t>: Networking, RBAC and secret management to ensure correct permissions for each cluster</w:t>
      </w:r>
    </w:p>
    <w:p w14:paraId="2411FCF2" w14:textId="77777777" w:rsidR="00283EDB" w:rsidRPr="00283EDB" w:rsidRDefault="00283EDB" w:rsidP="00216E38">
      <w:pPr>
        <w:numPr>
          <w:ilvl w:val="0"/>
          <w:numId w:val="5"/>
        </w:numPr>
        <w:spacing w:before="0" w:after="80" w:line="256" w:lineRule="auto"/>
        <w:contextualSpacing/>
        <w:jc w:val="left"/>
        <w:rPr>
          <w:color w:val="000000" w:themeColor="text1"/>
          <w:sz w:val="22"/>
          <w:szCs w:val="18"/>
        </w:rPr>
      </w:pPr>
      <w:r w:rsidRPr="00283EDB">
        <w:rPr>
          <w:rFonts w:eastAsia="Calibri"/>
          <w:color w:val="231F20"/>
          <w:sz w:val="22"/>
          <w:szCs w:val="18"/>
          <w:u w:val="single"/>
        </w:rPr>
        <w:t>Mixed-Workloads</w:t>
      </w:r>
      <w:r w:rsidRPr="00283EDB">
        <w:rPr>
          <w:rFonts w:eastAsia="Calibri"/>
          <w:color w:val="231F20"/>
          <w:sz w:val="22"/>
          <w:szCs w:val="18"/>
        </w:rPr>
        <w:t>: Running both Windows and Linux workloads in a single cluster</w:t>
      </w:r>
    </w:p>
    <w:p w14:paraId="61219FC9" w14:textId="77777777" w:rsidR="00283EDB" w:rsidRPr="00283EDB" w:rsidRDefault="00283EDB" w:rsidP="00216E38">
      <w:pPr>
        <w:numPr>
          <w:ilvl w:val="0"/>
          <w:numId w:val="5"/>
        </w:numPr>
        <w:spacing w:before="0" w:after="0" w:line="259" w:lineRule="auto"/>
        <w:contextualSpacing/>
        <w:jc w:val="left"/>
        <w:rPr>
          <w:sz w:val="22"/>
        </w:rPr>
      </w:pPr>
      <w:r w:rsidRPr="00283EDB">
        <w:rPr>
          <w:rFonts w:eastAsia="Calibri"/>
          <w:color w:val="231F20"/>
          <w:sz w:val="22"/>
          <w:szCs w:val="18"/>
          <w:u w:val="single"/>
        </w:rPr>
        <w:t>Observability</w:t>
      </w:r>
      <w:r w:rsidRPr="00283EDB">
        <w:rPr>
          <w:rFonts w:eastAsia="Calibri"/>
          <w:color w:val="231F20"/>
          <w:sz w:val="22"/>
          <w:szCs w:val="18"/>
        </w:rPr>
        <w:t>: The ability to understand and manage the health of your applications through tools like Azure Monitor</w:t>
      </w:r>
    </w:p>
    <w:p w14:paraId="61FBD3FC" w14:textId="77777777" w:rsidR="00283EDB" w:rsidRPr="00283EDB" w:rsidRDefault="00283EDB" w:rsidP="00283EDB">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283EDB">
        <w:rPr>
          <w:rFonts w:asciiTheme="majorHAnsi" w:eastAsiaTheme="majorEastAsia" w:hAnsiTheme="majorHAnsi" w:cstheme="majorBidi"/>
          <w:b/>
          <w:color w:val="000000" w:themeColor="text1"/>
          <w:sz w:val="28"/>
          <w:szCs w:val="32"/>
        </w:rPr>
        <w:t>Audience</w:t>
      </w:r>
    </w:p>
    <w:p w14:paraId="15004EF4" w14:textId="77777777" w:rsidR="00283EDB" w:rsidRPr="00283EDB" w:rsidRDefault="00283EDB" w:rsidP="00216E38">
      <w:pPr>
        <w:numPr>
          <w:ilvl w:val="0"/>
          <w:numId w:val="3"/>
        </w:numPr>
        <w:spacing w:before="0" w:after="160" w:line="256" w:lineRule="auto"/>
        <w:contextualSpacing/>
        <w:jc w:val="left"/>
        <w:rPr>
          <w:color w:val="000000" w:themeColor="text1"/>
          <w:sz w:val="22"/>
          <w:szCs w:val="18"/>
        </w:rPr>
      </w:pPr>
      <w:r w:rsidRPr="00283EDB">
        <w:rPr>
          <w:rFonts w:eastAsia="Calibri"/>
          <w:color w:val="000000" w:themeColor="text1"/>
          <w:sz w:val="22"/>
          <w:szCs w:val="18"/>
        </w:rPr>
        <w:t xml:space="preserve">Target Audience: </w:t>
      </w:r>
    </w:p>
    <w:p w14:paraId="47E1A967" w14:textId="6E9FA646" w:rsidR="00283EDB" w:rsidRPr="00283EDB" w:rsidRDefault="00283EDB" w:rsidP="00216E38">
      <w:pPr>
        <w:numPr>
          <w:ilvl w:val="1"/>
          <w:numId w:val="3"/>
        </w:numPr>
        <w:spacing w:before="0" w:after="160" w:line="256" w:lineRule="auto"/>
        <w:contextualSpacing/>
        <w:jc w:val="left"/>
        <w:rPr>
          <w:color w:val="000000" w:themeColor="text1"/>
          <w:sz w:val="22"/>
        </w:rPr>
      </w:pPr>
      <w:r w:rsidRPr="41CFC651">
        <w:rPr>
          <w:rFonts w:eastAsia="Calibri"/>
          <w:color w:val="000000" w:themeColor="text1"/>
          <w:sz w:val="22"/>
        </w:rPr>
        <w:t xml:space="preserve">Microsoft – </w:t>
      </w:r>
      <w:r w:rsidR="45B8CD65" w:rsidRPr="41CFC651">
        <w:rPr>
          <w:rFonts w:eastAsia="Calibri"/>
          <w:color w:val="000000" w:themeColor="text1"/>
          <w:sz w:val="22"/>
        </w:rPr>
        <w:t>CSE, CSA, GBB, ATT, SE, TPM</w:t>
      </w:r>
    </w:p>
    <w:p w14:paraId="372CA830" w14:textId="77777777" w:rsidR="00283EDB" w:rsidRPr="00283EDB" w:rsidRDefault="00283EDB" w:rsidP="00216E38">
      <w:pPr>
        <w:numPr>
          <w:ilvl w:val="1"/>
          <w:numId w:val="3"/>
        </w:numPr>
        <w:spacing w:before="0" w:after="160" w:line="256" w:lineRule="auto"/>
        <w:contextualSpacing/>
        <w:jc w:val="left"/>
        <w:rPr>
          <w:color w:val="000000" w:themeColor="text1"/>
          <w:sz w:val="22"/>
          <w:szCs w:val="18"/>
        </w:rPr>
      </w:pPr>
      <w:r w:rsidRPr="00283EDB">
        <w:rPr>
          <w:rFonts w:eastAsia="Calibri"/>
          <w:color w:val="000000" w:themeColor="text1"/>
          <w:sz w:val="22"/>
          <w:szCs w:val="18"/>
        </w:rPr>
        <w:t>Customer – App Developers/Ops</w:t>
      </w:r>
    </w:p>
    <w:p w14:paraId="473D1620" w14:textId="77777777" w:rsidR="00283EDB" w:rsidRPr="00283EDB" w:rsidRDefault="00283EDB" w:rsidP="00216E38">
      <w:pPr>
        <w:numPr>
          <w:ilvl w:val="0"/>
          <w:numId w:val="3"/>
        </w:numPr>
        <w:spacing w:before="0" w:after="160" w:line="256" w:lineRule="auto"/>
        <w:contextualSpacing/>
        <w:jc w:val="left"/>
        <w:rPr>
          <w:color w:val="000000" w:themeColor="text1"/>
          <w:sz w:val="22"/>
          <w:szCs w:val="18"/>
        </w:rPr>
      </w:pPr>
      <w:r w:rsidRPr="00283EDB">
        <w:rPr>
          <w:rFonts w:eastAsia="Calibri"/>
          <w:color w:val="000000" w:themeColor="text1"/>
          <w:sz w:val="22"/>
          <w:szCs w:val="18"/>
        </w:rPr>
        <w:t>Target verticals: Cross-Industry</w:t>
      </w:r>
    </w:p>
    <w:p w14:paraId="0D86978E" w14:textId="77777777" w:rsidR="00283EDB" w:rsidRPr="00283EDB" w:rsidRDefault="00283EDB" w:rsidP="00216E38">
      <w:pPr>
        <w:numPr>
          <w:ilvl w:val="0"/>
          <w:numId w:val="3"/>
        </w:numPr>
        <w:spacing w:before="0" w:after="160" w:line="256" w:lineRule="auto"/>
        <w:contextualSpacing/>
        <w:jc w:val="left"/>
        <w:rPr>
          <w:color w:val="000000" w:themeColor="text1"/>
          <w:sz w:val="22"/>
          <w:szCs w:val="18"/>
        </w:rPr>
      </w:pPr>
      <w:r w:rsidRPr="00283EDB">
        <w:rPr>
          <w:rFonts w:eastAsia="Calibri"/>
          <w:color w:val="000000" w:themeColor="text1"/>
          <w:sz w:val="22"/>
          <w:szCs w:val="18"/>
        </w:rPr>
        <w:t>Customer profile:</w:t>
      </w:r>
    </w:p>
    <w:p w14:paraId="7F70D276" w14:textId="77777777" w:rsidR="00283EDB" w:rsidRPr="00283EDB" w:rsidRDefault="00283EDB" w:rsidP="00216E38">
      <w:pPr>
        <w:numPr>
          <w:ilvl w:val="1"/>
          <w:numId w:val="3"/>
        </w:numPr>
        <w:spacing w:before="0" w:after="80" w:line="256" w:lineRule="auto"/>
        <w:contextualSpacing/>
        <w:jc w:val="left"/>
        <w:rPr>
          <w:color w:val="000000" w:themeColor="text1"/>
          <w:sz w:val="22"/>
          <w:szCs w:val="18"/>
        </w:rPr>
      </w:pPr>
      <w:r w:rsidRPr="00283EDB">
        <w:rPr>
          <w:rFonts w:eastAsia="Calibri"/>
          <w:color w:val="000000" w:themeColor="text1"/>
          <w:sz w:val="22"/>
          <w:szCs w:val="18"/>
        </w:rPr>
        <w:t>Customers that are looking to modernize their applications by leveraging AKS</w:t>
      </w:r>
    </w:p>
    <w:p w14:paraId="2646FBB2" w14:textId="77777777" w:rsidR="00283EDB" w:rsidRPr="00CF6B64" w:rsidRDefault="00283EDB" w:rsidP="00216E38">
      <w:pPr>
        <w:numPr>
          <w:ilvl w:val="1"/>
          <w:numId w:val="3"/>
        </w:numPr>
        <w:spacing w:before="0" w:after="160" w:line="256" w:lineRule="auto"/>
        <w:contextualSpacing/>
        <w:jc w:val="left"/>
        <w:rPr>
          <w:color w:val="000000" w:themeColor="text1"/>
          <w:sz w:val="22"/>
          <w:szCs w:val="18"/>
        </w:rPr>
      </w:pPr>
      <w:r w:rsidRPr="00283EDB">
        <w:rPr>
          <w:rFonts w:eastAsia="Calibri"/>
          <w:color w:val="000000" w:themeColor="text1"/>
          <w:sz w:val="22"/>
          <w:szCs w:val="18"/>
        </w:rPr>
        <w:t>Customers that are looking to improve their skillset and knowledge of running production workloads in AKS</w:t>
      </w:r>
    </w:p>
    <w:p w14:paraId="5D6542CE" w14:textId="77777777" w:rsidR="00CF6B64" w:rsidRPr="00CF6B64" w:rsidRDefault="00CF6B64" w:rsidP="00CF6B64">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CF6B64">
        <w:rPr>
          <w:rFonts w:asciiTheme="majorHAnsi" w:eastAsiaTheme="majorEastAsia" w:hAnsiTheme="majorHAnsi" w:cstheme="majorBidi"/>
          <w:b/>
          <w:color w:val="000000" w:themeColor="text1"/>
          <w:sz w:val="28"/>
          <w:szCs w:val="32"/>
        </w:rPr>
        <w:lastRenderedPageBreak/>
        <w:t>Registration Questions</w:t>
      </w:r>
    </w:p>
    <w:tbl>
      <w:tblPr>
        <w:tblW w:w="5000" w:type="pct"/>
        <w:tblLayout w:type="fixed"/>
        <w:tblLook w:val="04A0" w:firstRow="1" w:lastRow="0" w:firstColumn="1" w:lastColumn="0" w:noHBand="0" w:noVBand="1"/>
      </w:tblPr>
      <w:tblGrid>
        <w:gridCol w:w="2294"/>
        <w:gridCol w:w="4933"/>
        <w:gridCol w:w="3563"/>
      </w:tblGrid>
      <w:tr w:rsidR="00F65567" w:rsidRPr="00683DE3" w14:paraId="7DE3B97C" w14:textId="77777777" w:rsidTr="000046F8">
        <w:trPr>
          <w:trHeight w:val="320"/>
        </w:trPr>
        <w:tc>
          <w:tcPr>
            <w:tcW w:w="10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1FD6F" w14:textId="77777777" w:rsidR="00F65567" w:rsidRPr="00683DE3" w:rsidRDefault="00F65567" w:rsidP="000046F8">
            <w:pPr>
              <w:rPr>
                <w:rFonts w:ascii="Segoe UI" w:eastAsia="Times New Roman" w:hAnsi="Segoe UI" w:cs="Segoe UI"/>
                <w:b/>
                <w:bCs/>
                <w:color w:val="000000"/>
                <w:sz w:val="20"/>
                <w:szCs w:val="20"/>
              </w:rPr>
            </w:pPr>
            <w:r w:rsidRPr="00683DE3">
              <w:rPr>
                <w:rFonts w:ascii="Segoe UI" w:eastAsia="Times New Roman" w:hAnsi="Segoe UI" w:cs="Segoe UI"/>
                <w:b/>
                <w:bCs/>
                <w:color w:val="000000"/>
                <w:sz w:val="20"/>
                <w:szCs w:val="20"/>
              </w:rPr>
              <w:t>Required</w:t>
            </w:r>
          </w:p>
        </w:tc>
        <w:tc>
          <w:tcPr>
            <w:tcW w:w="2286" w:type="pct"/>
            <w:tcBorders>
              <w:top w:val="single" w:sz="4" w:space="0" w:color="auto"/>
              <w:left w:val="nil"/>
              <w:bottom w:val="single" w:sz="4" w:space="0" w:color="auto"/>
              <w:right w:val="single" w:sz="4" w:space="0" w:color="auto"/>
            </w:tcBorders>
            <w:shd w:val="clear" w:color="auto" w:fill="auto"/>
            <w:noWrap/>
            <w:vAlign w:val="center"/>
            <w:hideMark/>
          </w:tcPr>
          <w:p w14:paraId="23943E5A" w14:textId="77777777" w:rsidR="00F65567" w:rsidRPr="00683DE3" w:rsidRDefault="00F65567" w:rsidP="000046F8">
            <w:pPr>
              <w:rPr>
                <w:rFonts w:ascii="Segoe UI" w:eastAsia="Times New Roman" w:hAnsi="Segoe UI" w:cs="Segoe UI"/>
                <w:b/>
                <w:bCs/>
                <w:color w:val="000000"/>
                <w:sz w:val="20"/>
                <w:szCs w:val="20"/>
              </w:rPr>
            </w:pPr>
            <w:r w:rsidRPr="00683DE3">
              <w:rPr>
                <w:rFonts w:ascii="Segoe UI" w:eastAsia="Times New Roman" w:hAnsi="Segoe UI" w:cs="Segoe UI"/>
                <w:b/>
                <w:bCs/>
                <w:color w:val="000000"/>
                <w:sz w:val="20"/>
                <w:szCs w:val="20"/>
              </w:rPr>
              <w:t>Field</w:t>
            </w:r>
          </w:p>
        </w:tc>
        <w:tc>
          <w:tcPr>
            <w:tcW w:w="1651" w:type="pct"/>
            <w:tcBorders>
              <w:top w:val="single" w:sz="4" w:space="0" w:color="auto"/>
              <w:left w:val="nil"/>
              <w:bottom w:val="single" w:sz="4" w:space="0" w:color="auto"/>
              <w:right w:val="single" w:sz="4" w:space="0" w:color="auto"/>
            </w:tcBorders>
            <w:shd w:val="clear" w:color="auto" w:fill="auto"/>
            <w:noWrap/>
            <w:vAlign w:val="center"/>
            <w:hideMark/>
          </w:tcPr>
          <w:p w14:paraId="0928D0ED" w14:textId="77777777" w:rsidR="00F65567" w:rsidRPr="00683DE3" w:rsidRDefault="00F65567" w:rsidP="000046F8">
            <w:pPr>
              <w:rPr>
                <w:rFonts w:ascii="Segoe UI" w:eastAsia="Times New Roman" w:hAnsi="Segoe UI" w:cs="Segoe UI"/>
                <w:b/>
                <w:bCs/>
                <w:color w:val="000000"/>
                <w:sz w:val="20"/>
                <w:szCs w:val="20"/>
              </w:rPr>
            </w:pPr>
            <w:r w:rsidRPr="00683DE3">
              <w:rPr>
                <w:rFonts w:ascii="Segoe UI" w:eastAsia="Times New Roman" w:hAnsi="Segoe UI" w:cs="Segoe UI"/>
                <w:b/>
                <w:bCs/>
                <w:color w:val="000000"/>
                <w:sz w:val="20"/>
                <w:szCs w:val="20"/>
              </w:rPr>
              <w:t>Response Options</w:t>
            </w:r>
          </w:p>
        </w:tc>
      </w:tr>
      <w:tr w:rsidR="00F65567" w:rsidRPr="00683DE3" w14:paraId="0EE50D1F" w14:textId="77777777" w:rsidTr="000046F8">
        <w:trPr>
          <w:trHeight w:val="1280"/>
        </w:trPr>
        <w:tc>
          <w:tcPr>
            <w:tcW w:w="1063" w:type="pct"/>
            <w:tcBorders>
              <w:top w:val="nil"/>
              <w:left w:val="single" w:sz="4" w:space="0" w:color="auto"/>
              <w:bottom w:val="single" w:sz="4" w:space="0" w:color="auto"/>
              <w:right w:val="single" w:sz="4" w:space="0" w:color="auto"/>
            </w:tcBorders>
            <w:shd w:val="clear" w:color="auto" w:fill="auto"/>
            <w:noWrap/>
            <w:vAlign w:val="center"/>
            <w:hideMark/>
          </w:tcPr>
          <w:p w14:paraId="244FBC64" w14:textId="77777777" w:rsidR="00F65567" w:rsidRPr="00683DE3" w:rsidRDefault="00F65567"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286" w:type="pct"/>
            <w:tcBorders>
              <w:top w:val="nil"/>
              <w:left w:val="nil"/>
              <w:bottom w:val="single" w:sz="4" w:space="0" w:color="auto"/>
              <w:right w:val="single" w:sz="4" w:space="0" w:color="auto"/>
            </w:tcBorders>
            <w:shd w:val="clear" w:color="auto" w:fill="auto"/>
            <w:vAlign w:val="center"/>
            <w:hideMark/>
          </w:tcPr>
          <w:p w14:paraId="21FB0300" w14:textId="77777777" w:rsidR="00F65567" w:rsidRPr="00683DE3" w:rsidRDefault="00F65567"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What is your level of understanding using Azure today?</w:t>
            </w:r>
          </w:p>
        </w:tc>
        <w:tc>
          <w:tcPr>
            <w:tcW w:w="1651" w:type="pct"/>
            <w:tcBorders>
              <w:top w:val="nil"/>
              <w:left w:val="nil"/>
              <w:bottom w:val="single" w:sz="4" w:space="0" w:color="auto"/>
              <w:right w:val="single" w:sz="4" w:space="0" w:color="auto"/>
            </w:tcBorders>
            <w:shd w:val="clear" w:color="auto" w:fill="auto"/>
            <w:vAlign w:val="center"/>
            <w:hideMark/>
          </w:tcPr>
          <w:p w14:paraId="35AED318" w14:textId="77777777" w:rsidR="00F65567" w:rsidRPr="00683DE3" w:rsidRDefault="00F65567" w:rsidP="00F65567">
            <w:pPr>
              <w:jc w:val="left"/>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None                                                                     Some understanding</w:t>
            </w:r>
            <w:r w:rsidRPr="00683DE3">
              <w:rPr>
                <w:rFonts w:ascii="Segoe UI" w:eastAsia="Times New Roman" w:hAnsi="Segoe UI" w:cs="Segoe UI"/>
                <w:color w:val="000000"/>
                <w:sz w:val="20"/>
                <w:szCs w:val="20"/>
              </w:rPr>
              <w:br/>
              <w:t>I have some pilot work on Azure</w:t>
            </w:r>
            <w:r w:rsidRPr="00683DE3">
              <w:rPr>
                <w:rFonts w:ascii="Segoe UI" w:eastAsia="Times New Roman" w:hAnsi="Segoe UI" w:cs="Segoe UI"/>
                <w:color w:val="000000"/>
                <w:sz w:val="20"/>
                <w:szCs w:val="20"/>
              </w:rPr>
              <w:br/>
              <w:t>I rely on Azure today for cloud</w:t>
            </w:r>
          </w:p>
        </w:tc>
      </w:tr>
      <w:tr w:rsidR="00F65567" w:rsidRPr="00683DE3" w14:paraId="012A7CEC" w14:textId="77777777" w:rsidTr="00F65567">
        <w:trPr>
          <w:trHeight w:val="350"/>
        </w:trPr>
        <w:tc>
          <w:tcPr>
            <w:tcW w:w="1063" w:type="pct"/>
            <w:tcBorders>
              <w:top w:val="nil"/>
              <w:left w:val="single" w:sz="4" w:space="0" w:color="auto"/>
              <w:bottom w:val="single" w:sz="4" w:space="0" w:color="auto"/>
              <w:right w:val="single" w:sz="4" w:space="0" w:color="auto"/>
            </w:tcBorders>
            <w:shd w:val="clear" w:color="auto" w:fill="auto"/>
            <w:noWrap/>
            <w:vAlign w:val="center"/>
            <w:hideMark/>
          </w:tcPr>
          <w:p w14:paraId="04352A18" w14:textId="77777777" w:rsidR="00F65567" w:rsidRPr="00683DE3" w:rsidRDefault="00F65567"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286" w:type="pct"/>
            <w:tcBorders>
              <w:top w:val="nil"/>
              <w:left w:val="nil"/>
              <w:bottom w:val="single" w:sz="4" w:space="0" w:color="auto"/>
              <w:right w:val="single" w:sz="4" w:space="0" w:color="auto"/>
            </w:tcBorders>
            <w:shd w:val="clear" w:color="auto" w:fill="auto"/>
            <w:noWrap/>
            <w:vAlign w:val="center"/>
            <w:hideMark/>
          </w:tcPr>
          <w:p w14:paraId="069C874E" w14:textId="77777777" w:rsidR="00F65567" w:rsidRPr="00683DE3" w:rsidRDefault="00F65567" w:rsidP="000046F8">
            <w:pPr>
              <w:rPr>
                <w:rFonts w:ascii="Segoe UI" w:eastAsia="Times New Roman" w:hAnsi="Segoe UI" w:cs="Segoe UI"/>
                <w:color w:val="000000"/>
                <w:sz w:val="20"/>
                <w:szCs w:val="20"/>
              </w:rPr>
            </w:pPr>
            <w:r w:rsidRPr="00A97E89">
              <w:rPr>
                <w:rFonts w:ascii="Segoe UI" w:eastAsia="Times New Roman" w:hAnsi="Segoe UI" w:cs="Segoe UI"/>
                <w:color w:val="000000"/>
                <w:sz w:val="20"/>
                <w:szCs w:val="20"/>
              </w:rPr>
              <w:t>How much time have you spent</w:t>
            </w:r>
            <w:r>
              <w:rPr>
                <w:rFonts w:eastAsia="Times New Roman"/>
                <w:color w:val="000000"/>
              </w:rPr>
              <w:t xml:space="preserve"> </w:t>
            </w:r>
            <w:r>
              <w:rPr>
                <w:rFonts w:ascii="Segoe UI" w:eastAsia="Times New Roman" w:hAnsi="Segoe UI" w:cs="Segoe UI"/>
                <w:color w:val="000000"/>
                <w:sz w:val="20"/>
                <w:szCs w:val="20"/>
              </w:rPr>
              <w:t>using</w:t>
            </w:r>
            <w:r w:rsidRPr="00683DE3">
              <w:rPr>
                <w:rFonts w:ascii="Segoe UI" w:eastAsia="Times New Roman" w:hAnsi="Segoe UI" w:cs="Segoe UI"/>
                <w:color w:val="000000"/>
                <w:sz w:val="20"/>
                <w:szCs w:val="20"/>
              </w:rPr>
              <w:t xml:space="preserve"> </w:t>
            </w:r>
            <w:r w:rsidRPr="0841EB3E">
              <w:rPr>
                <w:rFonts w:ascii="Segoe UI" w:eastAsia="Times New Roman" w:hAnsi="Segoe UI" w:cs="Segoe UI"/>
                <w:color w:val="000000" w:themeColor="text1"/>
                <w:sz w:val="20"/>
                <w:szCs w:val="20"/>
              </w:rPr>
              <w:t>containers?</w:t>
            </w:r>
          </w:p>
        </w:tc>
        <w:tc>
          <w:tcPr>
            <w:tcW w:w="1651" w:type="pct"/>
            <w:tcBorders>
              <w:top w:val="nil"/>
              <w:left w:val="nil"/>
              <w:bottom w:val="single" w:sz="4" w:space="0" w:color="auto"/>
              <w:right w:val="single" w:sz="4" w:space="0" w:color="auto"/>
            </w:tcBorders>
            <w:shd w:val="clear" w:color="auto" w:fill="auto"/>
            <w:vAlign w:val="center"/>
            <w:hideMark/>
          </w:tcPr>
          <w:p w14:paraId="3DFF71BC" w14:textId="77777777" w:rsidR="00F65567" w:rsidRDefault="00F65567" w:rsidP="000046F8">
            <w:pPr>
              <w:rPr>
                <w:rFonts w:ascii="Segoe UI" w:eastAsia="Times New Roman" w:hAnsi="Segoe UI" w:cs="Segoe UI"/>
                <w:color w:val="000000"/>
                <w:sz w:val="20"/>
                <w:szCs w:val="20"/>
              </w:rPr>
            </w:pPr>
            <w:r w:rsidRPr="0F9CB03F">
              <w:rPr>
                <w:rFonts w:ascii="Segoe UI" w:eastAsia="Times New Roman" w:hAnsi="Segoe UI" w:cs="Segoe UI"/>
                <w:color w:val="000000" w:themeColor="text1"/>
                <w:sz w:val="20"/>
                <w:szCs w:val="20"/>
              </w:rPr>
              <w:t xml:space="preserve">[Drop down or Radio Buttons] </w:t>
            </w:r>
          </w:p>
          <w:p w14:paraId="0BBB0E32" w14:textId="77777777" w:rsidR="00F65567" w:rsidRDefault="00F65567" w:rsidP="000046F8">
            <w:r>
              <w:rPr>
                <w:rFonts w:ascii="Segoe UI" w:hAnsi="Segoe UI" w:cs="Segoe UI"/>
                <w:sz w:val="20"/>
                <w:szCs w:val="20"/>
              </w:rPr>
              <w:t>&lt; 3 months</w:t>
            </w:r>
          </w:p>
          <w:p w14:paraId="221C3FED" w14:textId="77777777" w:rsidR="00F65567" w:rsidRDefault="00F65567" w:rsidP="000046F8">
            <w:r>
              <w:rPr>
                <w:rFonts w:ascii="Segoe UI" w:hAnsi="Segoe UI" w:cs="Segoe UI"/>
                <w:sz w:val="20"/>
                <w:szCs w:val="20"/>
              </w:rPr>
              <w:t>3-6 months</w:t>
            </w:r>
          </w:p>
          <w:p w14:paraId="30CD1D92" w14:textId="77777777" w:rsidR="00F65567" w:rsidRDefault="00F65567" w:rsidP="000046F8">
            <w:r>
              <w:rPr>
                <w:rFonts w:ascii="Segoe UI" w:hAnsi="Segoe UI" w:cs="Segoe UI"/>
                <w:sz w:val="20"/>
                <w:szCs w:val="20"/>
              </w:rPr>
              <w:t>6 months - 1 year</w:t>
            </w:r>
          </w:p>
          <w:p w14:paraId="47F445E7" w14:textId="77777777" w:rsidR="00F65567" w:rsidRPr="00683DE3" w:rsidRDefault="00F65567" w:rsidP="000046F8">
            <w:pPr>
              <w:rPr>
                <w:rFonts w:ascii="Segoe UI" w:eastAsia="Times New Roman" w:hAnsi="Segoe UI" w:cs="Segoe UI"/>
                <w:color w:val="000000"/>
                <w:sz w:val="20"/>
                <w:szCs w:val="20"/>
              </w:rPr>
            </w:pPr>
            <w:r>
              <w:rPr>
                <w:rFonts w:ascii="Segoe UI" w:hAnsi="Segoe UI" w:cs="Segoe UI"/>
                <w:sz w:val="20"/>
                <w:szCs w:val="20"/>
              </w:rPr>
              <w:t>&gt; 1 year</w:t>
            </w:r>
          </w:p>
        </w:tc>
      </w:tr>
      <w:tr w:rsidR="00F65567" w:rsidRPr="00683DE3" w14:paraId="52689F22" w14:textId="77777777" w:rsidTr="000046F8">
        <w:trPr>
          <w:trHeight w:val="1670"/>
        </w:trPr>
        <w:tc>
          <w:tcPr>
            <w:tcW w:w="1063" w:type="pct"/>
            <w:tcBorders>
              <w:top w:val="nil"/>
              <w:left w:val="single" w:sz="4" w:space="0" w:color="auto"/>
              <w:bottom w:val="single" w:sz="4" w:space="0" w:color="auto"/>
              <w:right w:val="single" w:sz="4" w:space="0" w:color="auto"/>
            </w:tcBorders>
            <w:shd w:val="clear" w:color="auto" w:fill="auto"/>
            <w:noWrap/>
            <w:vAlign w:val="center"/>
            <w:hideMark/>
          </w:tcPr>
          <w:p w14:paraId="56072095" w14:textId="77777777" w:rsidR="00F65567" w:rsidRPr="00683DE3" w:rsidRDefault="00F65567"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286" w:type="pct"/>
            <w:tcBorders>
              <w:top w:val="nil"/>
              <w:left w:val="nil"/>
              <w:bottom w:val="single" w:sz="4" w:space="0" w:color="auto"/>
              <w:right w:val="single" w:sz="4" w:space="0" w:color="auto"/>
            </w:tcBorders>
            <w:shd w:val="clear" w:color="auto" w:fill="auto"/>
            <w:noWrap/>
            <w:vAlign w:val="center"/>
            <w:hideMark/>
          </w:tcPr>
          <w:p w14:paraId="6A79CC78" w14:textId="77777777" w:rsidR="00F65567" w:rsidRPr="00683DE3" w:rsidRDefault="00F65567" w:rsidP="000046F8">
            <w:pPr>
              <w:rPr>
                <w:rFonts w:ascii="Segoe UI" w:eastAsia="Times New Roman" w:hAnsi="Segoe UI" w:cs="Segoe UI"/>
                <w:color w:val="000000"/>
                <w:sz w:val="20"/>
                <w:szCs w:val="20"/>
              </w:rPr>
            </w:pPr>
            <w:r w:rsidRPr="00A97E89">
              <w:rPr>
                <w:rFonts w:ascii="Segoe UI" w:eastAsia="Times New Roman" w:hAnsi="Segoe UI" w:cs="Segoe UI"/>
                <w:color w:val="000000"/>
                <w:sz w:val="20"/>
                <w:szCs w:val="20"/>
              </w:rPr>
              <w:t>How much time have you spent</w:t>
            </w:r>
            <w:r>
              <w:rPr>
                <w:rFonts w:eastAsia="Times New Roman"/>
                <w:color w:val="000000"/>
              </w:rPr>
              <w:t xml:space="preserve"> </w:t>
            </w:r>
            <w:r>
              <w:rPr>
                <w:rFonts w:ascii="Segoe UI" w:eastAsia="Times New Roman" w:hAnsi="Segoe UI" w:cs="Segoe UI"/>
                <w:color w:val="000000"/>
                <w:sz w:val="20"/>
                <w:szCs w:val="20"/>
              </w:rPr>
              <w:t>using</w:t>
            </w:r>
            <w:r w:rsidRPr="00683DE3">
              <w:rPr>
                <w:rFonts w:ascii="Segoe UI" w:eastAsia="Times New Roman" w:hAnsi="Segoe UI" w:cs="Segoe UI"/>
                <w:color w:val="000000"/>
                <w:sz w:val="20"/>
                <w:szCs w:val="20"/>
              </w:rPr>
              <w:t xml:space="preserve"> Kubernetes?</w:t>
            </w:r>
          </w:p>
        </w:tc>
        <w:tc>
          <w:tcPr>
            <w:tcW w:w="1651" w:type="pct"/>
            <w:tcBorders>
              <w:top w:val="nil"/>
              <w:left w:val="nil"/>
              <w:bottom w:val="single" w:sz="4" w:space="0" w:color="auto"/>
              <w:right w:val="single" w:sz="4" w:space="0" w:color="auto"/>
            </w:tcBorders>
            <w:shd w:val="clear" w:color="auto" w:fill="auto"/>
            <w:vAlign w:val="center"/>
            <w:hideMark/>
          </w:tcPr>
          <w:p w14:paraId="5DA602D1" w14:textId="77777777" w:rsidR="00F65567" w:rsidRDefault="00F65567" w:rsidP="000046F8">
            <w:pPr>
              <w:rPr>
                <w:rFonts w:ascii="Segoe UI" w:eastAsia="Times New Roman" w:hAnsi="Segoe UI" w:cs="Segoe UI"/>
                <w:color w:val="000000"/>
                <w:sz w:val="20"/>
                <w:szCs w:val="20"/>
              </w:rPr>
            </w:pPr>
            <w:r w:rsidRPr="0F9CB03F">
              <w:rPr>
                <w:rFonts w:ascii="Segoe UI" w:eastAsia="Times New Roman" w:hAnsi="Segoe UI" w:cs="Segoe UI"/>
                <w:color w:val="000000" w:themeColor="text1"/>
                <w:sz w:val="20"/>
                <w:szCs w:val="20"/>
              </w:rPr>
              <w:t xml:space="preserve">[Drop down or Radio Buttons] </w:t>
            </w:r>
          </w:p>
          <w:p w14:paraId="44C6E2FE" w14:textId="77777777" w:rsidR="00F65567" w:rsidRDefault="00F65567" w:rsidP="000046F8">
            <w:r>
              <w:rPr>
                <w:rFonts w:ascii="Segoe UI" w:hAnsi="Segoe UI" w:cs="Segoe UI"/>
                <w:sz w:val="20"/>
                <w:szCs w:val="20"/>
              </w:rPr>
              <w:t>&lt; 3 months</w:t>
            </w:r>
          </w:p>
          <w:p w14:paraId="1CFF06AA" w14:textId="77777777" w:rsidR="00F65567" w:rsidRDefault="00F65567" w:rsidP="000046F8">
            <w:r>
              <w:rPr>
                <w:rFonts w:ascii="Segoe UI" w:hAnsi="Segoe UI" w:cs="Segoe UI"/>
                <w:sz w:val="20"/>
                <w:szCs w:val="20"/>
              </w:rPr>
              <w:t>3-6 months</w:t>
            </w:r>
          </w:p>
          <w:p w14:paraId="7EAF59CE" w14:textId="77777777" w:rsidR="00F65567" w:rsidRDefault="00F65567" w:rsidP="000046F8">
            <w:r>
              <w:rPr>
                <w:rFonts w:ascii="Segoe UI" w:hAnsi="Segoe UI" w:cs="Segoe UI"/>
                <w:sz w:val="20"/>
                <w:szCs w:val="20"/>
              </w:rPr>
              <w:t>6 months - 1 year</w:t>
            </w:r>
          </w:p>
          <w:p w14:paraId="281540ED" w14:textId="77777777" w:rsidR="00F65567" w:rsidRPr="00683DE3" w:rsidRDefault="00F65567" w:rsidP="000046F8">
            <w:pPr>
              <w:rPr>
                <w:rFonts w:ascii="Segoe UI" w:eastAsia="Times New Roman" w:hAnsi="Segoe UI" w:cs="Segoe UI"/>
                <w:color w:val="000000"/>
                <w:sz w:val="20"/>
                <w:szCs w:val="20"/>
              </w:rPr>
            </w:pPr>
            <w:r>
              <w:rPr>
                <w:rFonts w:ascii="Segoe UI" w:hAnsi="Segoe UI" w:cs="Segoe UI"/>
                <w:sz w:val="20"/>
                <w:szCs w:val="20"/>
              </w:rPr>
              <w:t>&gt; 1 year</w:t>
            </w:r>
          </w:p>
        </w:tc>
      </w:tr>
      <w:tr w:rsidR="00F65567" w:rsidRPr="00683DE3" w14:paraId="0556F522" w14:textId="77777777" w:rsidTr="000046F8">
        <w:trPr>
          <w:trHeight w:val="1440"/>
        </w:trPr>
        <w:tc>
          <w:tcPr>
            <w:tcW w:w="1063" w:type="pct"/>
            <w:tcBorders>
              <w:top w:val="nil"/>
              <w:left w:val="single" w:sz="4" w:space="0" w:color="auto"/>
              <w:bottom w:val="single" w:sz="4" w:space="0" w:color="auto"/>
              <w:right w:val="single" w:sz="4" w:space="0" w:color="auto"/>
            </w:tcBorders>
            <w:shd w:val="clear" w:color="auto" w:fill="auto"/>
            <w:noWrap/>
            <w:vAlign w:val="center"/>
            <w:hideMark/>
          </w:tcPr>
          <w:p w14:paraId="12ADCFCB" w14:textId="77777777" w:rsidR="00F65567" w:rsidRPr="00683DE3" w:rsidRDefault="00F65567"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286" w:type="pct"/>
            <w:tcBorders>
              <w:top w:val="nil"/>
              <w:left w:val="nil"/>
              <w:bottom w:val="single" w:sz="4" w:space="0" w:color="auto"/>
              <w:right w:val="single" w:sz="4" w:space="0" w:color="auto"/>
            </w:tcBorders>
            <w:shd w:val="clear" w:color="auto" w:fill="auto"/>
            <w:noWrap/>
            <w:vAlign w:val="center"/>
            <w:hideMark/>
          </w:tcPr>
          <w:p w14:paraId="31095C90" w14:textId="77777777" w:rsidR="00F65567" w:rsidRPr="00683DE3" w:rsidRDefault="00F65567" w:rsidP="000046F8">
            <w:pPr>
              <w:rPr>
                <w:rFonts w:ascii="Segoe UI" w:eastAsia="Times New Roman" w:hAnsi="Segoe UI" w:cs="Segoe UI"/>
                <w:color w:val="000000"/>
                <w:sz w:val="20"/>
                <w:szCs w:val="20"/>
              </w:rPr>
            </w:pPr>
            <w:r w:rsidRPr="00A97E89">
              <w:rPr>
                <w:rFonts w:ascii="Segoe UI" w:eastAsia="Times New Roman" w:hAnsi="Segoe UI" w:cs="Segoe UI"/>
                <w:color w:val="000000"/>
                <w:sz w:val="20"/>
                <w:szCs w:val="20"/>
              </w:rPr>
              <w:t>How much time have you spent</w:t>
            </w:r>
            <w:r>
              <w:rPr>
                <w:rFonts w:eastAsia="Times New Roman"/>
                <w:color w:val="000000"/>
              </w:rPr>
              <w:t xml:space="preserve"> </w:t>
            </w:r>
            <w:r>
              <w:rPr>
                <w:rFonts w:ascii="Segoe UI" w:eastAsia="Times New Roman" w:hAnsi="Segoe UI" w:cs="Segoe UI"/>
                <w:color w:val="000000"/>
                <w:sz w:val="20"/>
                <w:szCs w:val="20"/>
              </w:rPr>
              <w:t>using</w:t>
            </w:r>
            <w:r w:rsidRPr="00683DE3">
              <w:rPr>
                <w:rFonts w:ascii="Segoe UI" w:eastAsia="Times New Roman" w:hAnsi="Segoe UI" w:cs="Segoe UI"/>
                <w:color w:val="000000"/>
                <w:sz w:val="20"/>
                <w:szCs w:val="20"/>
              </w:rPr>
              <w:t xml:space="preserve"> Azure Kubernetes Service (AKS)?</w:t>
            </w:r>
          </w:p>
        </w:tc>
        <w:tc>
          <w:tcPr>
            <w:tcW w:w="1651" w:type="pct"/>
            <w:tcBorders>
              <w:top w:val="nil"/>
              <w:left w:val="nil"/>
              <w:bottom w:val="single" w:sz="4" w:space="0" w:color="auto"/>
              <w:right w:val="single" w:sz="4" w:space="0" w:color="auto"/>
            </w:tcBorders>
            <w:shd w:val="clear" w:color="auto" w:fill="auto"/>
            <w:vAlign w:val="center"/>
            <w:hideMark/>
          </w:tcPr>
          <w:p w14:paraId="4F30D488" w14:textId="77777777" w:rsidR="00F65567" w:rsidRDefault="00F65567" w:rsidP="000046F8">
            <w:pPr>
              <w:rPr>
                <w:rFonts w:ascii="Segoe UI" w:eastAsia="Times New Roman" w:hAnsi="Segoe UI" w:cs="Segoe UI"/>
                <w:color w:val="000000"/>
                <w:sz w:val="20"/>
                <w:szCs w:val="20"/>
              </w:rPr>
            </w:pPr>
            <w:r w:rsidRPr="0F9CB03F">
              <w:rPr>
                <w:rFonts w:ascii="Segoe UI" w:eastAsia="Times New Roman" w:hAnsi="Segoe UI" w:cs="Segoe UI"/>
                <w:color w:val="000000" w:themeColor="text1"/>
                <w:sz w:val="20"/>
                <w:szCs w:val="20"/>
              </w:rPr>
              <w:t xml:space="preserve">[Drop down or Radio Buttons] </w:t>
            </w:r>
          </w:p>
          <w:p w14:paraId="1F56458B" w14:textId="77777777" w:rsidR="00F65567" w:rsidRDefault="00F65567" w:rsidP="000046F8">
            <w:r>
              <w:rPr>
                <w:rFonts w:ascii="Segoe UI" w:hAnsi="Segoe UI" w:cs="Segoe UI"/>
                <w:sz w:val="20"/>
                <w:szCs w:val="20"/>
              </w:rPr>
              <w:t>&lt; 3 months</w:t>
            </w:r>
          </w:p>
          <w:p w14:paraId="4BB69AB2" w14:textId="77777777" w:rsidR="00F65567" w:rsidRDefault="00F65567" w:rsidP="000046F8">
            <w:r>
              <w:rPr>
                <w:rFonts w:ascii="Segoe UI" w:hAnsi="Segoe UI" w:cs="Segoe UI"/>
                <w:sz w:val="20"/>
                <w:szCs w:val="20"/>
              </w:rPr>
              <w:t>3-6 months</w:t>
            </w:r>
          </w:p>
          <w:p w14:paraId="37597728" w14:textId="77777777" w:rsidR="00F65567" w:rsidRDefault="00F65567" w:rsidP="000046F8">
            <w:r>
              <w:rPr>
                <w:rFonts w:ascii="Segoe UI" w:hAnsi="Segoe UI" w:cs="Segoe UI"/>
                <w:sz w:val="20"/>
                <w:szCs w:val="20"/>
              </w:rPr>
              <w:t>6 months - 1 year</w:t>
            </w:r>
          </w:p>
          <w:p w14:paraId="7E3D00DC" w14:textId="77777777" w:rsidR="00F65567" w:rsidRPr="00683DE3" w:rsidRDefault="00F65567" w:rsidP="000046F8">
            <w:pPr>
              <w:rPr>
                <w:rFonts w:ascii="Segoe UI" w:eastAsia="Times New Roman" w:hAnsi="Segoe UI" w:cs="Segoe UI"/>
                <w:color w:val="000000"/>
                <w:sz w:val="20"/>
                <w:szCs w:val="20"/>
              </w:rPr>
            </w:pPr>
            <w:r>
              <w:rPr>
                <w:rFonts w:ascii="Segoe UI" w:hAnsi="Segoe UI" w:cs="Segoe UI"/>
                <w:sz w:val="20"/>
                <w:szCs w:val="20"/>
              </w:rPr>
              <w:t>&gt; 1 year</w:t>
            </w:r>
          </w:p>
        </w:tc>
      </w:tr>
    </w:tbl>
    <w:p w14:paraId="67951576" w14:textId="77777777" w:rsidR="00CF6B64" w:rsidRPr="00283EDB" w:rsidRDefault="00CF6B64" w:rsidP="00CF6B64">
      <w:pPr>
        <w:spacing w:before="0" w:after="160" w:line="256" w:lineRule="auto"/>
        <w:contextualSpacing/>
        <w:jc w:val="left"/>
        <w:rPr>
          <w:color w:val="000000" w:themeColor="text1"/>
          <w:sz w:val="22"/>
          <w:szCs w:val="18"/>
        </w:rPr>
      </w:pPr>
    </w:p>
    <w:p w14:paraId="3851F6B7" w14:textId="38B0AC07" w:rsidR="00283EDB" w:rsidRPr="00283EDB" w:rsidRDefault="00283EDB" w:rsidP="2CC5C792">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bCs/>
          <w:color w:val="000000" w:themeColor="text1"/>
          <w:sz w:val="28"/>
          <w:szCs w:val="28"/>
        </w:rPr>
      </w:pPr>
      <w:r w:rsidRPr="2CC5C792">
        <w:rPr>
          <w:rFonts w:asciiTheme="majorHAnsi" w:eastAsiaTheme="majorEastAsia" w:hAnsiTheme="majorHAnsi" w:cstheme="majorBidi"/>
          <w:b/>
          <w:bCs/>
          <w:color w:val="000000" w:themeColor="text1"/>
          <w:sz w:val="28"/>
          <w:szCs w:val="28"/>
        </w:rPr>
        <w:t>Competitive Landscape</w:t>
      </w:r>
    </w:p>
    <w:p w14:paraId="3B729722" w14:textId="77777777" w:rsidR="00283EDB" w:rsidRPr="00283EDB" w:rsidRDefault="00283EDB" w:rsidP="00283EDB">
      <w:pPr>
        <w:keepNext/>
        <w:spacing w:before="0" w:after="0" w:line="259" w:lineRule="auto"/>
        <w:jc w:val="left"/>
        <w:rPr>
          <w:sz w:val="22"/>
          <w:szCs w:val="18"/>
        </w:rPr>
      </w:pPr>
      <w:r w:rsidRPr="00283EDB">
        <w:rPr>
          <w:sz w:val="22"/>
          <w:szCs w:val="18"/>
        </w:rPr>
        <w:t>Kubernetes as a Service</w:t>
      </w:r>
    </w:p>
    <w:tbl>
      <w:tblPr>
        <w:tblStyle w:val="GridTable1Light1"/>
        <w:tblW w:w="5000" w:type="pct"/>
        <w:tblLook w:val="06A0" w:firstRow="1" w:lastRow="0" w:firstColumn="1" w:lastColumn="0" w:noHBand="1" w:noVBand="1"/>
      </w:tblPr>
      <w:tblGrid>
        <w:gridCol w:w="3598"/>
        <w:gridCol w:w="3597"/>
        <w:gridCol w:w="3595"/>
      </w:tblGrid>
      <w:tr w:rsidR="00283EDB" w:rsidRPr="00283EDB" w14:paraId="4B4613AA" w14:textId="77777777" w:rsidTr="001F73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67" w:type="pct"/>
          </w:tcPr>
          <w:p w14:paraId="361CC639" w14:textId="77777777" w:rsidR="00283EDB" w:rsidRPr="00283EDB" w:rsidRDefault="00283EDB" w:rsidP="00283EDB">
            <w:pPr>
              <w:spacing w:before="0" w:after="80" w:line="259" w:lineRule="auto"/>
              <w:jc w:val="left"/>
              <w:rPr>
                <w:b w:val="0"/>
                <w:bCs w:val="0"/>
                <w:sz w:val="22"/>
              </w:rPr>
            </w:pPr>
            <w:r w:rsidRPr="00283EDB">
              <w:rPr>
                <w:b w:val="0"/>
                <w:bCs w:val="0"/>
                <w:i/>
                <w:iCs/>
                <w:sz w:val="22"/>
              </w:rPr>
              <w:t>Microsoft</w:t>
            </w:r>
          </w:p>
          <w:p w14:paraId="08ED4E81" w14:textId="77777777" w:rsidR="00283EDB" w:rsidRPr="00283EDB" w:rsidRDefault="00252163" w:rsidP="00283EDB">
            <w:pPr>
              <w:spacing w:before="0" w:after="80" w:line="259" w:lineRule="auto"/>
              <w:jc w:val="left"/>
              <w:rPr>
                <w:b w:val="0"/>
                <w:bCs w:val="0"/>
                <w:sz w:val="22"/>
              </w:rPr>
            </w:pPr>
            <w:hyperlink r:id="rId41" w:history="1">
              <w:r w:rsidR="00283EDB" w:rsidRPr="00283EDB">
                <w:rPr>
                  <w:color w:val="0000FF"/>
                  <w:sz w:val="22"/>
                  <w:u w:val="single"/>
                </w:rPr>
                <w:t>AKS</w:t>
              </w:r>
            </w:hyperlink>
          </w:p>
        </w:tc>
        <w:tc>
          <w:tcPr>
            <w:tcW w:w="1667" w:type="pct"/>
          </w:tcPr>
          <w:p w14:paraId="12E95D85" w14:textId="77777777" w:rsidR="00283EDB" w:rsidRPr="00283EDB" w:rsidRDefault="00283EDB" w:rsidP="00283EDB">
            <w:pPr>
              <w:spacing w:before="0" w:after="80" w:line="259" w:lineRule="auto"/>
              <w:jc w:val="left"/>
              <w:cnfStyle w:val="100000000000" w:firstRow="1" w:lastRow="0" w:firstColumn="0" w:lastColumn="0" w:oddVBand="0" w:evenVBand="0" w:oddHBand="0" w:evenHBand="0" w:firstRowFirstColumn="0" w:firstRowLastColumn="0" w:lastRowFirstColumn="0" w:lastRowLastColumn="0"/>
              <w:rPr>
                <w:sz w:val="22"/>
              </w:rPr>
            </w:pPr>
            <w:r w:rsidRPr="00283EDB">
              <w:rPr>
                <w:b w:val="0"/>
                <w:bCs w:val="0"/>
                <w:i/>
                <w:iCs/>
                <w:sz w:val="22"/>
              </w:rPr>
              <w:t>Amazon</w:t>
            </w:r>
          </w:p>
          <w:p w14:paraId="1DB562B4" w14:textId="77777777" w:rsidR="00283EDB" w:rsidRPr="00283EDB" w:rsidRDefault="00252163" w:rsidP="00283EDB">
            <w:pPr>
              <w:spacing w:before="0" w:after="80" w:line="259" w:lineRule="auto"/>
              <w:jc w:val="left"/>
              <w:cnfStyle w:val="100000000000" w:firstRow="1" w:lastRow="0" w:firstColumn="0" w:lastColumn="0" w:oddVBand="0" w:evenVBand="0" w:oddHBand="0" w:evenHBand="0" w:firstRowFirstColumn="0" w:firstRowLastColumn="0" w:lastRowFirstColumn="0" w:lastRowLastColumn="0"/>
              <w:rPr>
                <w:sz w:val="22"/>
              </w:rPr>
            </w:pPr>
            <w:hyperlink r:id="rId42" w:history="1">
              <w:r w:rsidR="00283EDB" w:rsidRPr="00283EDB">
                <w:rPr>
                  <w:color w:val="0000FF"/>
                  <w:sz w:val="22"/>
                  <w:u w:val="single"/>
                </w:rPr>
                <w:t>EKS</w:t>
              </w:r>
            </w:hyperlink>
          </w:p>
        </w:tc>
        <w:tc>
          <w:tcPr>
            <w:tcW w:w="1666" w:type="pct"/>
          </w:tcPr>
          <w:p w14:paraId="52984D62" w14:textId="77777777" w:rsidR="00283EDB" w:rsidRPr="00283EDB" w:rsidRDefault="00283EDB" w:rsidP="00283EDB">
            <w:pPr>
              <w:spacing w:before="0" w:after="80" w:line="259" w:lineRule="auto"/>
              <w:jc w:val="left"/>
              <w:cnfStyle w:val="100000000000" w:firstRow="1" w:lastRow="0" w:firstColumn="0" w:lastColumn="0" w:oddVBand="0" w:evenVBand="0" w:oddHBand="0" w:evenHBand="0" w:firstRowFirstColumn="0" w:firstRowLastColumn="0" w:lastRowFirstColumn="0" w:lastRowLastColumn="0"/>
              <w:rPr>
                <w:sz w:val="22"/>
              </w:rPr>
            </w:pPr>
            <w:r w:rsidRPr="00283EDB">
              <w:rPr>
                <w:b w:val="0"/>
                <w:bCs w:val="0"/>
                <w:i/>
                <w:iCs/>
                <w:sz w:val="22"/>
              </w:rPr>
              <w:t>Google</w:t>
            </w:r>
          </w:p>
          <w:p w14:paraId="37DD9912" w14:textId="77777777" w:rsidR="00283EDB" w:rsidRPr="00283EDB" w:rsidRDefault="00252163" w:rsidP="00283EDB">
            <w:pPr>
              <w:spacing w:before="0" w:after="80" w:line="259" w:lineRule="auto"/>
              <w:jc w:val="left"/>
              <w:cnfStyle w:val="100000000000" w:firstRow="1" w:lastRow="0" w:firstColumn="0" w:lastColumn="0" w:oddVBand="0" w:evenVBand="0" w:oddHBand="0" w:evenHBand="0" w:firstRowFirstColumn="0" w:firstRowLastColumn="0" w:lastRowFirstColumn="0" w:lastRowLastColumn="0"/>
              <w:rPr>
                <w:sz w:val="22"/>
              </w:rPr>
            </w:pPr>
            <w:hyperlink r:id="rId43" w:history="1">
              <w:r w:rsidR="00283EDB" w:rsidRPr="00283EDB">
                <w:rPr>
                  <w:color w:val="0000FF"/>
                  <w:sz w:val="22"/>
                  <w:u w:val="single"/>
                </w:rPr>
                <w:t>GKE</w:t>
              </w:r>
            </w:hyperlink>
          </w:p>
        </w:tc>
      </w:tr>
    </w:tbl>
    <w:p w14:paraId="0B7B1C45" w14:textId="77777777" w:rsidR="005721AE" w:rsidRDefault="005721AE" w:rsidP="00283EDB">
      <w:pPr>
        <w:spacing w:before="0" w:after="80" w:line="259" w:lineRule="auto"/>
        <w:jc w:val="left"/>
        <w:rPr>
          <w:sz w:val="22"/>
        </w:rPr>
      </w:pPr>
    </w:p>
    <w:p w14:paraId="10DDC2DF" w14:textId="77777777" w:rsidR="00DF4C88" w:rsidRPr="0079484B" w:rsidRDefault="00DF4C88" w:rsidP="00DF4C88">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Pr>
          <w:rFonts w:asciiTheme="majorHAnsi" w:eastAsiaTheme="majorEastAsia" w:hAnsiTheme="majorHAnsi" w:cstheme="majorBidi"/>
          <w:b/>
          <w:color w:val="000000" w:themeColor="text1"/>
          <w:sz w:val="28"/>
          <w:szCs w:val="32"/>
        </w:rPr>
        <w:t>Coach sourcing questions</w:t>
      </w:r>
    </w:p>
    <w:p w14:paraId="2689A0CE" w14:textId="3BE1AB34" w:rsidR="00DF4C88" w:rsidRDefault="00DF4C88" w:rsidP="00DF4C88">
      <w:pPr>
        <w:spacing w:before="0" w:after="0" w:line="259" w:lineRule="auto"/>
        <w:jc w:val="left"/>
        <w:rPr>
          <w:color w:val="FF0000"/>
          <w:sz w:val="22"/>
          <w:szCs w:val="18"/>
        </w:rPr>
      </w:pPr>
      <w:r w:rsidRPr="00DF4C88">
        <w:rPr>
          <w:sz w:val="22"/>
          <w:szCs w:val="18"/>
        </w:rPr>
        <w:t xml:space="preserve">The following questions can be used to source coaches with appropriate knowledge. See Coach Selection in the </w:t>
      </w:r>
      <w:hyperlink r:id="rId44" w:history="1">
        <w:r w:rsidRPr="00B7413E">
          <w:rPr>
            <w:rStyle w:val="Hyperlink"/>
            <w:sz w:val="22"/>
            <w:szCs w:val="18"/>
          </w:rPr>
          <w:t>OpenHack Playbook</w:t>
        </w:r>
      </w:hyperlink>
      <w:r>
        <w:rPr>
          <w:color w:val="FF0000"/>
          <w:sz w:val="22"/>
          <w:szCs w:val="18"/>
        </w:rPr>
        <w:t xml:space="preserve"> </w:t>
      </w:r>
      <w:r w:rsidRPr="00DF4C88">
        <w:rPr>
          <w:sz w:val="22"/>
          <w:szCs w:val="18"/>
        </w:rPr>
        <w:t>for additional information.</w:t>
      </w:r>
    </w:p>
    <w:tbl>
      <w:tblPr>
        <w:tblStyle w:val="TableGrid"/>
        <w:tblW w:w="0" w:type="auto"/>
        <w:tblLook w:val="04A0" w:firstRow="1" w:lastRow="0" w:firstColumn="1" w:lastColumn="0" w:noHBand="0" w:noVBand="1"/>
      </w:tblPr>
      <w:tblGrid>
        <w:gridCol w:w="1290"/>
        <w:gridCol w:w="5509"/>
        <w:gridCol w:w="3991"/>
      </w:tblGrid>
      <w:tr w:rsidR="00DF4C88" w14:paraId="58E179B5" w14:textId="77777777" w:rsidTr="00882DA9">
        <w:tc>
          <w:tcPr>
            <w:tcW w:w="1290" w:type="dxa"/>
            <w:vAlign w:val="center"/>
          </w:tcPr>
          <w:p w14:paraId="08EAD6BB" w14:textId="77777777" w:rsidR="00DF4C88" w:rsidRPr="00BC18DF" w:rsidRDefault="00DF4C88" w:rsidP="00882DA9">
            <w:pPr>
              <w:spacing w:before="0" w:after="0" w:line="259" w:lineRule="auto"/>
              <w:jc w:val="left"/>
              <w:rPr>
                <w:sz w:val="22"/>
                <w:szCs w:val="18"/>
              </w:rPr>
            </w:pPr>
            <w:r>
              <w:rPr>
                <w:sz w:val="22"/>
                <w:szCs w:val="18"/>
              </w:rPr>
              <w:t>Question #</w:t>
            </w:r>
          </w:p>
        </w:tc>
        <w:tc>
          <w:tcPr>
            <w:tcW w:w="5509" w:type="dxa"/>
            <w:vAlign w:val="center"/>
          </w:tcPr>
          <w:p w14:paraId="343C79E2" w14:textId="77777777" w:rsidR="00DF4C88" w:rsidRPr="00BC18DF" w:rsidRDefault="00DF4C88" w:rsidP="00882DA9">
            <w:pPr>
              <w:spacing w:before="0" w:after="0" w:line="259" w:lineRule="auto"/>
              <w:jc w:val="left"/>
              <w:rPr>
                <w:sz w:val="22"/>
                <w:szCs w:val="18"/>
              </w:rPr>
            </w:pPr>
            <w:r>
              <w:rPr>
                <w:sz w:val="22"/>
                <w:szCs w:val="18"/>
              </w:rPr>
              <w:t>Question</w:t>
            </w:r>
          </w:p>
        </w:tc>
        <w:tc>
          <w:tcPr>
            <w:tcW w:w="3991" w:type="dxa"/>
          </w:tcPr>
          <w:p w14:paraId="0F1CA48D" w14:textId="77777777" w:rsidR="00DF4C88" w:rsidRDefault="00DF4C88" w:rsidP="00882DA9">
            <w:pPr>
              <w:spacing w:before="0" w:after="0" w:line="259" w:lineRule="auto"/>
              <w:jc w:val="left"/>
              <w:rPr>
                <w:sz w:val="22"/>
                <w:szCs w:val="18"/>
              </w:rPr>
            </w:pPr>
            <w:r>
              <w:rPr>
                <w:sz w:val="22"/>
                <w:szCs w:val="18"/>
              </w:rPr>
              <w:t>What to look for in answer</w:t>
            </w:r>
          </w:p>
        </w:tc>
      </w:tr>
      <w:tr w:rsidR="00DF4C88" w14:paraId="79F9C6AB" w14:textId="77777777" w:rsidTr="00882DA9">
        <w:trPr>
          <w:trHeight w:val="149"/>
        </w:trPr>
        <w:tc>
          <w:tcPr>
            <w:tcW w:w="1290" w:type="dxa"/>
            <w:vAlign w:val="center"/>
          </w:tcPr>
          <w:p w14:paraId="5D06EF57" w14:textId="77777777" w:rsidR="00DF4C88" w:rsidRPr="00BC18DF" w:rsidRDefault="00DF4C88" w:rsidP="00882DA9">
            <w:r>
              <w:t>1</w:t>
            </w:r>
          </w:p>
        </w:tc>
        <w:tc>
          <w:tcPr>
            <w:tcW w:w="5509" w:type="dxa"/>
            <w:vAlign w:val="center"/>
          </w:tcPr>
          <w:p w14:paraId="6E18CD98" w14:textId="5D5F0BAA" w:rsidR="00DF4C88" w:rsidRPr="00683DE3" w:rsidRDefault="00B66B1E" w:rsidP="00882DA9">
            <w:pPr>
              <w:rPr>
                <w:color w:val="000000"/>
              </w:rPr>
            </w:pPr>
            <w:r>
              <w:rPr>
                <w:color w:val="000000"/>
                <w:sz w:val="22"/>
              </w:rPr>
              <w:t>What is your level of experience using containers?</w:t>
            </w:r>
          </w:p>
        </w:tc>
        <w:tc>
          <w:tcPr>
            <w:tcW w:w="3991" w:type="dxa"/>
          </w:tcPr>
          <w:p w14:paraId="6134269D" w14:textId="77777777" w:rsidR="00B66B1E" w:rsidRPr="00B66B1E" w:rsidRDefault="00B66B1E" w:rsidP="00216E38">
            <w:pPr>
              <w:numPr>
                <w:ilvl w:val="0"/>
                <w:numId w:val="11"/>
              </w:numPr>
              <w:tabs>
                <w:tab w:val="clear" w:pos="360"/>
              </w:tabs>
              <w:spacing w:before="0" w:after="0"/>
              <w:jc w:val="left"/>
              <w:textAlignment w:val="center"/>
              <w:rPr>
                <w:rFonts w:eastAsia="Times New Roman"/>
                <w:sz w:val="22"/>
              </w:rPr>
            </w:pPr>
            <w:r w:rsidRPr="00B66B1E">
              <w:rPr>
                <w:rFonts w:eastAsia="Times New Roman"/>
                <w:color w:val="000000"/>
                <w:sz w:val="22"/>
              </w:rPr>
              <w:t xml:space="preserve">I </w:t>
            </w:r>
            <w:proofErr w:type="gramStart"/>
            <w:r w:rsidRPr="00B66B1E">
              <w:rPr>
                <w:rFonts w:eastAsia="Times New Roman"/>
                <w:color w:val="000000"/>
                <w:sz w:val="22"/>
              </w:rPr>
              <w:t>have basic understanding of</w:t>
            </w:r>
            <w:proofErr w:type="gramEnd"/>
            <w:r w:rsidRPr="00B66B1E">
              <w:rPr>
                <w:rFonts w:eastAsia="Times New Roman"/>
                <w:color w:val="000000"/>
                <w:sz w:val="22"/>
              </w:rPr>
              <w:t xml:space="preserve"> containers</w:t>
            </w:r>
          </w:p>
          <w:p w14:paraId="28BA40DC" w14:textId="77777777" w:rsidR="00B66B1E" w:rsidRPr="00B66B1E" w:rsidRDefault="00B66B1E" w:rsidP="00216E38">
            <w:pPr>
              <w:numPr>
                <w:ilvl w:val="0"/>
                <w:numId w:val="11"/>
              </w:numPr>
              <w:tabs>
                <w:tab w:val="clear" w:pos="360"/>
              </w:tabs>
              <w:spacing w:before="0" w:after="0"/>
              <w:jc w:val="left"/>
              <w:textAlignment w:val="center"/>
              <w:rPr>
                <w:rFonts w:eastAsia="Times New Roman"/>
                <w:sz w:val="22"/>
              </w:rPr>
            </w:pPr>
            <w:r w:rsidRPr="00B66B1E">
              <w:rPr>
                <w:rFonts w:eastAsia="Times New Roman"/>
                <w:color w:val="000000"/>
                <w:sz w:val="22"/>
              </w:rPr>
              <w:t>I have deployed and debugged containers (Linux or Windows) extensively</w:t>
            </w:r>
          </w:p>
          <w:p w14:paraId="48943D20" w14:textId="15761619" w:rsidR="00DF4C88" w:rsidRPr="00B66B1E" w:rsidRDefault="00B66B1E" w:rsidP="00216E38">
            <w:pPr>
              <w:numPr>
                <w:ilvl w:val="0"/>
                <w:numId w:val="11"/>
              </w:numPr>
              <w:tabs>
                <w:tab w:val="clear" w:pos="360"/>
              </w:tabs>
              <w:spacing w:before="0" w:after="0"/>
              <w:jc w:val="left"/>
              <w:textAlignment w:val="center"/>
              <w:rPr>
                <w:rFonts w:eastAsia="Times New Roman"/>
                <w:sz w:val="22"/>
              </w:rPr>
            </w:pPr>
            <w:r w:rsidRPr="00B66B1E">
              <w:rPr>
                <w:rFonts w:eastAsia="Times New Roman"/>
                <w:color w:val="000000"/>
                <w:sz w:val="22"/>
              </w:rPr>
              <w:t xml:space="preserve">I have containerized various production workloads and am fluent using docker and/or </w:t>
            </w:r>
            <w:proofErr w:type="gramStart"/>
            <w:r w:rsidRPr="00B66B1E">
              <w:rPr>
                <w:rFonts w:eastAsia="Times New Roman"/>
                <w:color w:val="000000"/>
                <w:sz w:val="22"/>
              </w:rPr>
              <w:t>other</w:t>
            </w:r>
            <w:proofErr w:type="gramEnd"/>
            <w:r w:rsidRPr="00B66B1E">
              <w:rPr>
                <w:rFonts w:eastAsia="Times New Roman"/>
                <w:color w:val="000000"/>
                <w:sz w:val="22"/>
              </w:rPr>
              <w:t xml:space="preserve"> container tooling</w:t>
            </w:r>
          </w:p>
        </w:tc>
      </w:tr>
      <w:tr w:rsidR="00DF4C88" w14:paraId="14EFF421" w14:textId="77777777" w:rsidTr="00882DA9">
        <w:trPr>
          <w:trHeight w:val="182"/>
        </w:trPr>
        <w:tc>
          <w:tcPr>
            <w:tcW w:w="1290" w:type="dxa"/>
            <w:vAlign w:val="center"/>
          </w:tcPr>
          <w:p w14:paraId="7E478A59" w14:textId="77777777" w:rsidR="00DF4C88" w:rsidRPr="00BC18DF" w:rsidRDefault="00DF4C88" w:rsidP="00882DA9">
            <w:pPr>
              <w:rPr>
                <w:sz w:val="22"/>
                <w:szCs w:val="18"/>
              </w:rPr>
            </w:pPr>
            <w:r>
              <w:rPr>
                <w:sz w:val="22"/>
                <w:szCs w:val="18"/>
              </w:rPr>
              <w:lastRenderedPageBreak/>
              <w:t>2</w:t>
            </w:r>
          </w:p>
        </w:tc>
        <w:tc>
          <w:tcPr>
            <w:tcW w:w="5509" w:type="dxa"/>
            <w:vAlign w:val="center"/>
          </w:tcPr>
          <w:p w14:paraId="19937ED5" w14:textId="59E2D9CF" w:rsidR="00DF4C88" w:rsidRPr="00BC18DF" w:rsidRDefault="00B66B1E" w:rsidP="00882DA9">
            <w:r>
              <w:rPr>
                <w:color w:val="000000"/>
                <w:sz w:val="22"/>
              </w:rPr>
              <w:t>What is your level of experience using Kubernetes?</w:t>
            </w:r>
          </w:p>
        </w:tc>
        <w:tc>
          <w:tcPr>
            <w:tcW w:w="3991" w:type="dxa"/>
          </w:tcPr>
          <w:p w14:paraId="5A0BE2A7" w14:textId="77777777" w:rsidR="00B66B1E" w:rsidRPr="00B66B1E" w:rsidRDefault="00B66B1E" w:rsidP="00216E38">
            <w:pPr>
              <w:numPr>
                <w:ilvl w:val="0"/>
                <w:numId w:val="12"/>
              </w:numPr>
              <w:tabs>
                <w:tab w:val="clear" w:pos="360"/>
              </w:tabs>
              <w:spacing w:before="0" w:after="0"/>
              <w:jc w:val="left"/>
              <w:textAlignment w:val="center"/>
              <w:rPr>
                <w:rFonts w:eastAsia="Times New Roman"/>
                <w:sz w:val="22"/>
              </w:rPr>
            </w:pPr>
            <w:r w:rsidRPr="00B66B1E">
              <w:rPr>
                <w:rFonts w:eastAsia="Times New Roman"/>
                <w:color w:val="000000"/>
                <w:sz w:val="22"/>
              </w:rPr>
              <w:t xml:space="preserve">I </w:t>
            </w:r>
            <w:proofErr w:type="gramStart"/>
            <w:r w:rsidRPr="00B66B1E">
              <w:rPr>
                <w:rFonts w:eastAsia="Times New Roman"/>
                <w:color w:val="000000"/>
                <w:sz w:val="22"/>
              </w:rPr>
              <w:t>have basic understanding of</w:t>
            </w:r>
            <w:proofErr w:type="gramEnd"/>
            <w:r w:rsidRPr="00B66B1E">
              <w:rPr>
                <w:rFonts w:eastAsia="Times New Roman"/>
                <w:color w:val="000000"/>
                <w:sz w:val="22"/>
              </w:rPr>
              <w:t xml:space="preserve"> Kubernetes</w:t>
            </w:r>
          </w:p>
          <w:p w14:paraId="150304DA" w14:textId="77777777" w:rsidR="00B66B1E" w:rsidRPr="00B66B1E" w:rsidRDefault="00B66B1E" w:rsidP="00216E38">
            <w:pPr>
              <w:numPr>
                <w:ilvl w:val="0"/>
                <w:numId w:val="12"/>
              </w:numPr>
              <w:tabs>
                <w:tab w:val="clear" w:pos="360"/>
              </w:tabs>
              <w:spacing w:before="0" w:after="0"/>
              <w:jc w:val="left"/>
              <w:textAlignment w:val="center"/>
              <w:rPr>
                <w:rFonts w:eastAsia="Times New Roman"/>
                <w:sz w:val="22"/>
              </w:rPr>
            </w:pPr>
            <w:r w:rsidRPr="00B66B1E">
              <w:rPr>
                <w:rFonts w:eastAsia="Times New Roman"/>
                <w:color w:val="000000"/>
                <w:sz w:val="22"/>
              </w:rPr>
              <w:t xml:space="preserve">I have working knowledge of deploying and managing Kubernetes clusters using </w:t>
            </w:r>
            <w:proofErr w:type="spellStart"/>
            <w:r w:rsidRPr="00B66B1E">
              <w:rPr>
                <w:rFonts w:eastAsia="Times New Roman"/>
                <w:color w:val="000000"/>
                <w:sz w:val="22"/>
              </w:rPr>
              <w:t>kubectl</w:t>
            </w:r>
            <w:proofErr w:type="spellEnd"/>
            <w:r w:rsidRPr="00B66B1E">
              <w:rPr>
                <w:rFonts w:eastAsia="Times New Roman"/>
                <w:color w:val="000000"/>
                <w:sz w:val="22"/>
              </w:rPr>
              <w:t xml:space="preserve"> and helm.</w:t>
            </w:r>
          </w:p>
          <w:p w14:paraId="4A7566A7" w14:textId="110D8AC2" w:rsidR="00DF4C88" w:rsidRPr="00B66B1E" w:rsidRDefault="00B66B1E" w:rsidP="00216E38">
            <w:pPr>
              <w:numPr>
                <w:ilvl w:val="0"/>
                <w:numId w:val="12"/>
              </w:numPr>
              <w:tabs>
                <w:tab w:val="clear" w:pos="360"/>
              </w:tabs>
              <w:spacing w:before="0" w:after="0"/>
              <w:jc w:val="left"/>
              <w:textAlignment w:val="center"/>
              <w:rPr>
                <w:rFonts w:eastAsia="Times New Roman"/>
                <w:sz w:val="22"/>
              </w:rPr>
            </w:pPr>
            <w:r w:rsidRPr="00B66B1E">
              <w:rPr>
                <w:rFonts w:eastAsia="Times New Roman"/>
                <w:color w:val="000000"/>
                <w:sz w:val="22"/>
              </w:rPr>
              <w:t xml:space="preserve">I have experience with production considerations for Kubernetes including security, </w:t>
            </w:r>
            <w:proofErr w:type="gramStart"/>
            <w:r w:rsidRPr="00B66B1E">
              <w:rPr>
                <w:rFonts w:eastAsia="Times New Roman"/>
                <w:color w:val="000000"/>
                <w:sz w:val="22"/>
              </w:rPr>
              <w:t>networking</w:t>
            </w:r>
            <w:proofErr w:type="gramEnd"/>
            <w:r w:rsidRPr="00B66B1E">
              <w:rPr>
                <w:rFonts w:eastAsia="Times New Roman"/>
                <w:color w:val="000000"/>
                <w:sz w:val="22"/>
              </w:rPr>
              <w:t xml:space="preserve"> and monitoring.</w:t>
            </w:r>
          </w:p>
        </w:tc>
      </w:tr>
      <w:tr w:rsidR="00B66B1E" w14:paraId="738B6D81" w14:textId="77777777" w:rsidTr="003C369D">
        <w:tc>
          <w:tcPr>
            <w:tcW w:w="1290" w:type="dxa"/>
            <w:vAlign w:val="center"/>
          </w:tcPr>
          <w:p w14:paraId="54755933" w14:textId="77777777" w:rsidR="00B66B1E" w:rsidRPr="00BC18DF" w:rsidRDefault="00B66B1E" w:rsidP="00B66B1E">
            <w:pPr>
              <w:rPr>
                <w:sz w:val="22"/>
                <w:szCs w:val="18"/>
              </w:rPr>
            </w:pPr>
            <w:r>
              <w:rPr>
                <w:sz w:val="22"/>
                <w:szCs w:val="18"/>
              </w:rPr>
              <w:t>3</w:t>
            </w:r>
          </w:p>
        </w:tc>
        <w:tc>
          <w:tcPr>
            <w:tcW w:w="5509" w:type="dxa"/>
          </w:tcPr>
          <w:p w14:paraId="34EBD0BF" w14:textId="637B7808" w:rsidR="00B66B1E" w:rsidRPr="00BC18DF" w:rsidRDefault="00B66B1E" w:rsidP="00B66B1E">
            <w:pPr>
              <w:rPr>
                <w:sz w:val="22"/>
                <w:szCs w:val="18"/>
              </w:rPr>
            </w:pPr>
            <w:r>
              <w:rPr>
                <w:color w:val="000000"/>
                <w:sz w:val="22"/>
              </w:rPr>
              <w:t>What is your level of experience deploying, configuring and AKS?</w:t>
            </w:r>
          </w:p>
        </w:tc>
        <w:tc>
          <w:tcPr>
            <w:tcW w:w="3991" w:type="dxa"/>
          </w:tcPr>
          <w:p w14:paraId="3B7F8490" w14:textId="77777777" w:rsidR="00B66B1E" w:rsidRDefault="00B66B1E" w:rsidP="00216E38">
            <w:pPr>
              <w:numPr>
                <w:ilvl w:val="0"/>
                <w:numId w:val="18"/>
              </w:numPr>
              <w:spacing w:before="0" w:after="0"/>
              <w:jc w:val="left"/>
              <w:textAlignment w:val="center"/>
              <w:rPr>
                <w:sz w:val="22"/>
              </w:rPr>
            </w:pPr>
            <w:r>
              <w:rPr>
                <w:color w:val="000000"/>
                <w:sz w:val="22"/>
              </w:rPr>
              <w:t xml:space="preserve">I </w:t>
            </w:r>
            <w:proofErr w:type="gramStart"/>
            <w:r>
              <w:rPr>
                <w:color w:val="000000"/>
                <w:sz w:val="22"/>
              </w:rPr>
              <w:t>have basic understanding of</w:t>
            </w:r>
            <w:proofErr w:type="gramEnd"/>
            <w:r>
              <w:rPr>
                <w:color w:val="000000"/>
                <w:sz w:val="22"/>
              </w:rPr>
              <w:t xml:space="preserve"> AKS</w:t>
            </w:r>
          </w:p>
          <w:p w14:paraId="260D6A65" w14:textId="77777777" w:rsidR="00B66B1E" w:rsidRDefault="00B66B1E" w:rsidP="00216E38">
            <w:pPr>
              <w:numPr>
                <w:ilvl w:val="0"/>
                <w:numId w:val="18"/>
              </w:numPr>
              <w:tabs>
                <w:tab w:val="clear" w:pos="360"/>
              </w:tabs>
              <w:spacing w:before="0" w:after="0"/>
              <w:jc w:val="left"/>
              <w:textAlignment w:val="center"/>
              <w:rPr>
                <w:sz w:val="22"/>
              </w:rPr>
            </w:pPr>
            <w:r>
              <w:rPr>
                <w:color w:val="000000"/>
                <w:sz w:val="22"/>
              </w:rPr>
              <w:t>I have successfully deployed the AKS voting app</w:t>
            </w:r>
          </w:p>
          <w:p w14:paraId="55B3F358" w14:textId="6BB7759D" w:rsidR="00B66B1E" w:rsidRPr="00B66B1E" w:rsidRDefault="00B66B1E" w:rsidP="00216E38">
            <w:pPr>
              <w:pStyle w:val="ListParagraph"/>
              <w:numPr>
                <w:ilvl w:val="0"/>
                <w:numId w:val="18"/>
              </w:numPr>
              <w:rPr>
                <w:sz w:val="22"/>
                <w:szCs w:val="18"/>
              </w:rPr>
            </w:pPr>
            <w:r w:rsidRPr="00B66B1E">
              <w:rPr>
                <w:color w:val="000000"/>
                <w:sz w:val="22"/>
              </w:rPr>
              <w:t>I rely on AKS for production workloads and have experience with network configurations, pod identity, secret management, volume mapping etc. in the context of the AKS cluster</w:t>
            </w:r>
          </w:p>
        </w:tc>
      </w:tr>
      <w:tr w:rsidR="00B66B1E" w14:paraId="44DD30E9" w14:textId="77777777" w:rsidTr="003C369D">
        <w:tc>
          <w:tcPr>
            <w:tcW w:w="1290" w:type="dxa"/>
            <w:vAlign w:val="center"/>
          </w:tcPr>
          <w:p w14:paraId="46F4D557" w14:textId="77777777" w:rsidR="00B66B1E" w:rsidRDefault="00B66B1E" w:rsidP="00B66B1E">
            <w:pPr>
              <w:rPr>
                <w:sz w:val="22"/>
                <w:szCs w:val="18"/>
              </w:rPr>
            </w:pPr>
            <w:r>
              <w:rPr>
                <w:sz w:val="22"/>
                <w:szCs w:val="18"/>
              </w:rPr>
              <w:t>4</w:t>
            </w:r>
          </w:p>
        </w:tc>
        <w:tc>
          <w:tcPr>
            <w:tcW w:w="5509" w:type="dxa"/>
          </w:tcPr>
          <w:p w14:paraId="39A93E9A" w14:textId="12B8AF63" w:rsidR="00B66B1E" w:rsidRPr="00BC18DF" w:rsidRDefault="00B66B1E" w:rsidP="00B66B1E">
            <w:pPr>
              <w:rPr>
                <w:sz w:val="22"/>
                <w:szCs w:val="18"/>
              </w:rPr>
            </w:pPr>
            <w:r>
              <w:rPr>
                <w:color w:val="000000"/>
                <w:sz w:val="22"/>
              </w:rPr>
              <w:t>What is your level of experience managing identity and authentication considerations in AKS?</w:t>
            </w:r>
          </w:p>
        </w:tc>
        <w:tc>
          <w:tcPr>
            <w:tcW w:w="3991" w:type="dxa"/>
          </w:tcPr>
          <w:p w14:paraId="7827E877" w14:textId="77777777" w:rsidR="00B66B1E" w:rsidRDefault="00B66B1E" w:rsidP="00216E38">
            <w:pPr>
              <w:numPr>
                <w:ilvl w:val="0"/>
                <w:numId w:val="17"/>
              </w:numPr>
              <w:tabs>
                <w:tab w:val="clear" w:pos="360"/>
              </w:tabs>
              <w:spacing w:before="0" w:after="0"/>
              <w:jc w:val="left"/>
              <w:textAlignment w:val="center"/>
              <w:rPr>
                <w:sz w:val="22"/>
              </w:rPr>
            </w:pPr>
            <w:r>
              <w:rPr>
                <w:color w:val="000000"/>
                <w:sz w:val="22"/>
              </w:rPr>
              <w:t>None</w:t>
            </w:r>
          </w:p>
          <w:p w14:paraId="2E0E14BE" w14:textId="77777777" w:rsidR="00B66B1E" w:rsidRDefault="00B66B1E" w:rsidP="00216E38">
            <w:pPr>
              <w:numPr>
                <w:ilvl w:val="0"/>
                <w:numId w:val="17"/>
              </w:numPr>
              <w:tabs>
                <w:tab w:val="clear" w:pos="360"/>
              </w:tabs>
              <w:spacing w:before="0" w:after="0"/>
              <w:jc w:val="left"/>
              <w:textAlignment w:val="center"/>
              <w:rPr>
                <w:sz w:val="22"/>
              </w:rPr>
            </w:pPr>
            <w:r>
              <w:rPr>
                <w:color w:val="000000"/>
                <w:sz w:val="22"/>
              </w:rPr>
              <w:t xml:space="preserve">I </w:t>
            </w:r>
            <w:proofErr w:type="gramStart"/>
            <w:r>
              <w:rPr>
                <w:color w:val="000000"/>
                <w:sz w:val="22"/>
              </w:rPr>
              <w:t>have an understanding of</w:t>
            </w:r>
            <w:proofErr w:type="gramEnd"/>
            <w:r>
              <w:rPr>
                <w:color w:val="000000"/>
                <w:sz w:val="22"/>
              </w:rPr>
              <w:t xml:space="preserve"> AAD and can enable AKS with RBAC</w:t>
            </w:r>
          </w:p>
          <w:p w14:paraId="2CD3652D" w14:textId="6D3E8C12" w:rsidR="00B66B1E" w:rsidRPr="00B66B1E" w:rsidRDefault="00B66B1E" w:rsidP="00216E38">
            <w:pPr>
              <w:pStyle w:val="ListParagraph"/>
              <w:numPr>
                <w:ilvl w:val="0"/>
                <w:numId w:val="17"/>
              </w:numPr>
              <w:rPr>
                <w:sz w:val="22"/>
                <w:szCs w:val="18"/>
              </w:rPr>
            </w:pPr>
            <w:r w:rsidRPr="00B66B1E">
              <w:rPr>
                <w:color w:val="000000"/>
                <w:sz w:val="22"/>
              </w:rPr>
              <w:t>I have implemented AKS authentication and security solution in test/production workloads as per best practices</w:t>
            </w:r>
          </w:p>
        </w:tc>
      </w:tr>
      <w:tr w:rsidR="00B66B1E" w14:paraId="53525DF0" w14:textId="77777777" w:rsidTr="003C369D">
        <w:tc>
          <w:tcPr>
            <w:tcW w:w="1290" w:type="dxa"/>
            <w:vAlign w:val="center"/>
          </w:tcPr>
          <w:p w14:paraId="11373515" w14:textId="2DE65E3D" w:rsidR="00B66B1E" w:rsidRDefault="00B66B1E" w:rsidP="00B66B1E">
            <w:pPr>
              <w:rPr>
                <w:sz w:val="22"/>
                <w:szCs w:val="18"/>
              </w:rPr>
            </w:pPr>
            <w:r>
              <w:rPr>
                <w:sz w:val="22"/>
                <w:szCs w:val="18"/>
              </w:rPr>
              <w:t>5</w:t>
            </w:r>
          </w:p>
        </w:tc>
        <w:tc>
          <w:tcPr>
            <w:tcW w:w="5509" w:type="dxa"/>
          </w:tcPr>
          <w:p w14:paraId="0DFC2738" w14:textId="522D32B2" w:rsidR="00B66B1E" w:rsidRPr="00BC18DF" w:rsidRDefault="00B66B1E" w:rsidP="00B66B1E">
            <w:pPr>
              <w:rPr>
                <w:sz w:val="22"/>
                <w:szCs w:val="18"/>
              </w:rPr>
            </w:pPr>
            <w:r>
              <w:rPr>
                <w:color w:val="000000"/>
                <w:sz w:val="22"/>
              </w:rPr>
              <w:t xml:space="preserve">What is your level of experience configuring and monitoring using both Azure and Opensource tools in AKS? </w:t>
            </w:r>
          </w:p>
        </w:tc>
        <w:tc>
          <w:tcPr>
            <w:tcW w:w="3991" w:type="dxa"/>
          </w:tcPr>
          <w:p w14:paraId="13908095" w14:textId="77777777" w:rsidR="00B66B1E" w:rsidRDefault="00B66B1E" w:rsidP="00216E38">
            <w:pPr>
              <w:numPr>
                <w:ilvl w:val="0"/>
                <w:numId w:val="16"/>
              </w:numPr>
              <w:tabs>
                <w:tab w:val="clear" w:pos="360"/>
              </w:tabs>
              <w:spacing w:before="0" w:after="0"/>
              <w:jc w:val="left"/>
              <w:textAlignment w:val="center"/>
              <w:rPr>
                <w:sz w:val="22"/>
              </w:rPr>
            </w:pPr>
            <w:r>
              <w:rPr>
                <w:color w:val="000000"/>
                <w:sz w:val="22"/>
              </w:rPr>
              <w:t>No experience</w:t>
            </w:r>
          </w:p>
          <w:p w14:paraId="29A1994A" w14:textId="77777777" w:rsidR="00B66B1E" w:rsidRDefault="00B66B1E" w:rsidP="00216E38">
            <w:pPr>
              <w:numPr>
                <w:ilvl w:val="0"/>
                <w:numId w:val="16"/>
              </w:numPr>
              <w:tabs>
                <w:tab w:val="clear" w:pos="360"/>
              </w:tabs>
              <w:spacing w:before="0" w:after="0"/>
              <w:jc w:val="left"/>
              <w:textAlignment w:val="center"/>
              <w:rPr>
                <w:sz w:val="22"/>
              </w:rPr>
            </w:pPr>
            <w:r>
              <w:rPr>
                <w:color w:val="000000"/>
                <w:sz w:val="22"/>
              </w:rPr>
              <w:t>I have experience configuring observability in AKS and using Azure Monitor, Container Insights and Application Insights for monitoring application and cluster state</w:t>
            </w:r>
          </w:p>
          <w:p w14:paraId="1D7958DA" w14:textId="37827876" w:rsidR="00B66B1E" w:rsidRPr="00B66B1E" w:rsidRDefault="00B66B1E" w:rsidP="00216E38">
            <w:pPr>
              <w:pStyle w:val="ListParagraph"/>
              <w:numPr>
                <w:ilvl w:val="0"/>
                <w:numId w:val="16"/>
              </w:numPr>
              <w:rPr>
                <w:sz w:val="22"/>
                <w:szCs w:val="18"/>
              </w:rPr>
            </w:pPr>
            <w:r w:rsidRPr="00B66B1E">
              <w:rPr>
                <w:color w:val="000000"/>
                <w:sz w:val="22"/>
              </w:rPr>
              <w:t xml:space="preserve">I have experience with </w:t>
            </w:r>
            <w:proofErr w:type="gramStart"/>
            <w:r w:rsidRPr="00B66B1E">
              <w:rPr>
                <w:color w:val="000000"/>
                <w:sz w:val="22"/>
              </w:rPr>
              <w:t>open source</w:t>
            </w:r>
            <w:proofErr w:type="gramEnd"/>
            <w:r w:rsidRPr="00B66B1E">
              <w:rPr>
                <w:color w:val="000000"/>
                <w:sz w:val="22"/>
              </w:rPr>
              <w:t xml:space="preserve"> monitoring tools like Grafana and Prometheus</w:t>
            </w:r>
          </w:p>
        </w:tc>
      </w:tr>
      <w:tr w:rsidR="00B66B1E" w14:paraId="6B60E334" w14:textId="77777777" w:rsidTr="003C369D">
        <w:tc>
          <w:tcPr>
            <w:tcW w:w="1290" w:type="dxa"/>
            <w:vAlign w:val="center"/>
          </w:tcPr>
          <w:p w14:paraId="15DDDFEA" w14:textId="79BA1888" w:rsidR="00B66B1E" w:rsidRDefault="00B66B1E" w:rsidP="00B66B1E">
            <w:pPr>
              <w:rPr>
                <w:sz w:val="22"/>
                <w:szCs w:val="18"/>
              </w:rPr>
            </w:pPr>
            <w:r>
              <w:rPr>
                <w:sz w:val="22"/>
                <w:szCs w:val="18"/>
              </w:rPr>
              <w:t>6</w:t>
            </w:r>
          </w:p>
        </w:tc>
        <w:tc>
          <w:tcPr>
            <w:tcW w:w="5509" w:type="dxa"/>
          </w:tcPr>
          <w:p w14:paraId="7BE3DC29" w14:textId="2AFEA650" w:rsidR="00B66B1E" w:rsidRPr="00BC18DF" w:rsidRDefault="00B66B1E" w:rsidP="00B66B1E">
            <w:pPr>
              <w:rPr>
                <w:sz w:val="22"/>
                <w:szCs w:val="18"/>
              </w:rPr>
            </w:pPr>
            <w:r>
              <w:rPr>
                <w:color w:val="000000"/>
                <w:sz w:val="22"/>
              </w:rPr>
              <w:t xml:space="preserve">What is your level of experience using Service meshes like Istio, </w:t>
            </w:r>
            <w:proofErr w:type="spellStart"/>
            <w:r>
              <w:rPr>
                <w:color w:val="000000"/>
                <w:sz w:val="22"/>
              </w:rPr>
              <w:t>Linkerd</w:t>
            </w:r>
            <w:proofErr w:type="spellEnd"/>
            <w:r>
              <w:rPr>
                <w:color w:val="000000"/>
                <w:sz w:val="22"/>
              </w:rPr>
              <w:t xml:space="preserve"> or </w:t>
            </w:r>
            <w:proofErr w:type="gramStart"/>
            <w:r>
              <w:rPr>
                <w:color w:val="000000"/>
                <w:sz w:val="22"/>
              </w:rPr>
              <w:t>Consul ?</w:t>
            </w:r>
            <w:proofErr w:type="gramEnd"/>
          </w:p>
        </w:tc>
        <w:tc>
          <w:tcPr>
            <w:tcW w:w="3991" w:type="dxa"/>
          </w:tcPr>
          <w:p w14:paraId="235412C6" w14:textId="77777777" w:rsidR="00B66B1E" w:rsidRDefault="00B66B1E" w:rsidP="00216E38">
            <w:pPr>
              <w:numPr>
                <w:ilvl w:val="0"/>
                <w:numId w:val="15"/>
              </w:numPr>
              <w:tabs>
                <w:tab w:val="clear" w:pos="360"/>
              </w:tabs>
              <w:spacing w:before="0" w:after="0"/>
              <w:jc w:val="left"/>
              <w:textAlignment w:val="center"/>
              <w:rPr>
                <w:sz w:val="22"/>
              </w:rPr>
            </w:pPr>
            <w:r>
              <w:rPr>
                <w:color w:val="000000"/>
                <w:sz w:val="22"/>
              </w:rPr>
              <w:t>None</w:t>
            </w:r>
          </w:p>
          <w:p w14:paraId="6B60E97A" w14:textId="77777777" w:rsidR="00B66B1E" w:rsidRDefault="00B66B1E" w:rsidP="00216E38">
            <w:pPr>
              <w:numPr>
                <w:ilvl w:val="0"/>
                <w:numId w:val="15"/>
              </w:numPr>
              <w:tabs>
                <w:tab w:val="clear" w:pos="360"/>
              </w:tabs>
              <w:spacing w:before="0" w:after="0"/>
              <w:jc w:val="left"/>
              <w:textAlignment w:val="center"/>
              <w:rPr>
                <w:sz w:val="22"/>
              </w:rPr>
            </w:pPr>
            <w:r>
              <w:rPr>
                <w:color w:val="000000"/>
                <w:sz w:val="22"/>
              </w:rPr>
              <w:t>Some prior experience with Service Mesh (Not Service Fabric Mesh)</w:t>
            </w:r>
          </w:p>
          <w:p w14:paraId="6F820E06" w14:textId="7FE9EC52" w:rsidR="00B66B1E" w:rsidRPr="00B66B1E" w:rsidRDefault="00B66B1E" w:rsidP="00216E38">
            <w:pPr>
              <w:pStyle w:val="ListParagraph"/>
              <w:numPr>
                <w:ilvl w:val="0"/>
                <w:numId w:val="15"/>
              </w:numPr>
              <w:rPr>
                <w:sz w:val="22"/>
                <w:szCs w:val="18"/>
              </w:rPr>
            </w:pPr>
            <w:r w:rsidRPr="00B66B1E">
              <w:rPr>
                <w:color w:val="000000"/>
                <w:sz w:val="22"/>
              </w:rPr>
              <w:t>Working knowledge of Meshes</w:t>
            </w:r>
          </w:p>
        </w:tc>
      </w:tr>
      <w:tr w:rsidR="00B66B1E" w14:paraId="1BDFB75E" w14:textId="77777777" w:rsidTr="003C369D">
        <w:tc>
          <w:tcPr>
            <w:tcW w:w="1290" w:type="dxa"/>
            <w:vAlign w:val="center"/>
          </w:tcPr>
          <w:p w14:paraId="7BC8B6AF" w14:textId="734C1975" w:rsidR="00B66B1E" w:rsidRDefault="00B66B1E" w:rsidP="00B66B1E">
            <w:pPr>
              <w:rPr>
                <w:sz w:val="22"/>
                <w:szCs w:val="18"/>
              </w:rPr>
            </w:pPr>
            <w:r>
              <w:rPr>
                <w:sz w:val="22"/>
                <w:szCs w:val="18"/>
              </w:rPr>
              <w:t>7</w:t>
            </w:r>
          </w:p>
        </w:tc>
        <w:tc>
          <w:tcPr>
            <w:tcW w:w="5509" w:type="dxa"/>
          </w:tcPr>
          <w:p w14:paraId="5E1554C7" w14:textId="063F2821" w:rsidR="00B66B1E" w:rsidRPr="00BC18DF" w:rsidRDefault="00B66B1E" w:rsidP="00B66B1E">
            <w:pPr>
              <w:rPr>
                <w:sz w:val="22"/>
                <w:szCs w:val="18"/>
              </w:rPr>
            </w:pPr>
            <w:r>
              <w:rPr>
                <w:color w:val="000000"/>
                <w:sz w:val="22"/>
              </w:rPr>
              <w:t>What is your level of experience scaling AKS cluster deployments?</w:t>
            </w:r>
          </w:p>
        </w:tc>
        <w:tc>
          <w:tcPr>
            <w:tcW w:w="3991" w:type="dxa"/>
          </w:tcPr>
          <w:p w14:paraId="4C1C017F" w14:textId="77777777" w:rsidR="00B66B1E" w:rsidRPr="00B66B1E" w:rsidRDefault="00B66B1E" w:rsidP="00216E38">
            <w:pPr>
              <w:pStyle w:val="ListParagraph"/>
              <w:numPr>
                <w:ilvl w:val="0"/>
                <w:numId w:val="14"/>
              </w:numPr>
              <w:tabs>
                <w:tab w:val="clear" w:pos="360"/>
              </w:tabs>
              <w:spacing w:before="0" w:after="0"/>
              <w:jc w:val="left"/>
              <w:textAlignment w:val="center"/>
              <w:rPr>
                <w:sz w:val="22"/>
              </w:rPr>
            </w:pPr>
            <w:r w:rsidRPr="00B66B1E">
              <w:rPr>
                <w:color w:val="000000"/>
                <w:sz w:val="22"/>
              </w:rPr>
              <w:t>No experience scaling AKS</w:t>
            </w:r>
          </w:p>
          <w:p w14:paraId="69723AC7" w14:textId="77777777" w:rsidR="00B66B1E" w:rsidRPr="00B66B1E" w:rsidRDefault="00B66B1E" w:rsidP="00216E38">
            <w:pPr>
              <w:pStyle w:val="ListParagraph"/>
              <w:numPr>
                <w:ilvl w:val="0"/>
                <w:numId w:val="14"/>
              </w:numPr>
              <w:tabs>
                <w:tab w:val="clear" w:pos="360"/>
              </w:tabs>
              <w:spacing w:before="0" w:after="0"/>
              <w:jc w:val="left"/>
              <w:textAlignment w:val="center"/>
              <w:rPr>
                <w:sz w:val="22"/>
              </w:rPr>
            </w:pPr>
            <w:r w:rsidRPr="00B66B1E">
              <w:rPr>
                <w:color w:val="000000"/>
                <w:sz w:val="22"/>
              </w:rPr>
              <w:t>I understand the different types of scaling like manual, cluster, HPA and ACI based scenarios.</w:t>
            </w:r>
          </w:p>
          <w:p w14:paraId="73624436" w14:textId="5E45D5BC" w:rsidR="00B66B1E" w:rsidRPr="00B66B1E" w:rsidRDefault="00B66B1E" w:rsidP="00216E38">
            <w:pPr>
              <w:pStyle w:val="ListParagraph"/>
              <w:numPr>
                <w:ilvl w:val="0"/>
                <w:numId w:val="14"/>
              </w:numPr>
              <w:rPr>
                <w:sz w:val="22"/>
                <w:szCs w:val="18"/>
              </w:rPr>
            </w:pPr>
            <w:r w:rsidRPr="00B66B1E">
              <w:rPr>
                <w:color w:val="000000"/>
                <w:sz w:val="22"/>
              </w:rPr>
              <w:t>I have successfully implemented scale strategies in AKS based deployments for prod/test workloads</w:t>
            </w:r>
          </w:p>
        </w:tc>
      </w:tr>
      <w:tr w:rsidR="00B66B1E" w14:paraId="35E85A8B" w14:textId="77777777" w:rsidTr="003C369D">
        <w:tc>
          <w:tcPr>
            <w:tcW w:w="1290" w:type="dxa"/>
            <w:vAlign w:val="center"/>
          </w:tcPr>
          <w:p w14:paraId="7563E78D" w14:textId="497987AD" w:rsidR="00B66B1E" w:rsidRDefault="00B66B1E" w:rsidP="00B66B1E">
            <w:pPr>
              <w:rPr>
                <w:sz w:val="22"/>
                <w:szCs w:val="18"/>
              </w:rPr>
            </w:pPr>
            <w:r>
              <w:rPr>
                <w:sz w:val="22"/>
                <w:szCs w:val="18"/>
              </w:rPr>
              <w:t>8</w:t>
            </w:r>
          </w:p>
        </w:tc>
        <w:tc>
          <w:tcPr>
            <w:tcW w:w="5509" w:type="dxa"/>
          </w:tcPr>
          <w:p w14:paraId="14B7077C" w14:textId="3FF31E07" w:rsidR="00B66B1E" w:rsidRPr="00BC18DF" w:rsidRDefault="00B66B1E" w:rsidP="00B66B1E">
            <w:pPr>
              <w:rPr>
                <w:sz w:val="22"/>
                <w:szCs w:val="18"/>
              </w:rPr>
            </w:pPr>
            <w:r>
              <w:rPr>
                <w:color w:val="000000"/>
                <w:sz w:val="22"/>
              </w:rPr>
              <w:t>What is your level of experience running mixed container workloads in Kubernetes?</w:t>
            </w:r>
          </w:p>
        </w:tc>
        <w:tc>
          <w:tcPr>
            <w:tcW w:w="3991" w:type="dxa"/>
          </w:tcPr>
          <w:p w14:paraId="38256749" w14:textId="77777777" w:rsidR="00B66B1E" w:rsidRDefault="00B66B1E" w:rsidP="00216E38">
            <w:pPr>
              <w:numPr>
                <w:ilvl w:val="0"/>
                <w:numId w:val="13"/>
              </w:numPr>
              <w:tabs>
                <w:tab w:val="clear" w:pos="360"/>
              </w:tabs>
              <w:spacing w:before="0" w:after="0"/>
              <w:jc w:val="left"/>
              <w:textAlignment w:val="center"/>
              <w:rPr>
                <w:sz w:val="22"/>
              </w:rPr>
            </w:pPr>
            <w:r>
              <w:rPr>
                <w:color w:val="000000"/>
                <w:sz w:val="22"/>
              </w:rPr>
              <w:t xml:space="preserve">No experience </w:t>
            </w:r>
          </w:p>
          <w:p w14:paraId="4CA6CBE1" w14:textId="78EAEA51" w:rsidR="00B66B1E" w:rsidRPr="00B66B1E" w:rsidRDefault="00B66B1E" w:rsidP="00216E38">
            <w:pPr>
              <w:numPr>
                <w:ilvl w:val="0"/>
                <w:numId w:val="13"/>
              </w:numPr>
              <w:tabs>
                <w:tab w:val="clear" w:pos="360"/>
              </w:tabs>
              <w:spacing w:before="0" w:after="0"/>
              <w:jc w:val="left"/>
              <w:textAlignment w:val="center"/>
              <w:rPr>
                <w:sz w:val="22"/>
              </w:rPr>
            </w:pPr>
            <w:r>
              <w:rPr>
                <w:color w:val="000000"/>
                <w:sz w:val="22"/>
              </w:rPr>
              <w:t>I have some experience with Windows Containers in AKS</w:t>
            </w:r>
          </w:p>
        </w:tc>
      </w:tr>
    </w:tbl>
    <w:p w14:paraId="2693F792" w14:textId="77777777" w:rsidR="00DF4C88" w:rsidRPr="00283EDB" w:rsidRDefault="00DF4C88" w:rsidP="00283EDB">
      <w:pPr>
        <w:spacing w:before="0" w:after="80" w:line="259" w:lineRule="auto"/>
        <w:jc w:val="left"/>
        <w:rPr>
          <w:sz w:val="22"/>
        </w:rPr>
      </w:pPr>
    </w:p>
    <w:p w14:paraId="2E92AD0B" w14:textId="77777777" w:rsidR="00283EDB" w:rsidRPr="00283EDB" w:rsidRDefault="00283EDB" w:rsidP="00283EDB">
      <w:pPr>
        <w:keepNext/>
        <w:keepLines/>
        <w:shd w:val="clear" w:color="auto" w:fill="DBDBDB" w:themeFill="accent3" w:themeFillTint="66"/>
        <w:suppressAutoHyphens/>
        <w:spacing w:before="240" w:after="120" w:line="259" w:lineRule="auto"/>
        <w:jc w:val="left"/>
        <w:outlineLvl w:val="0"/>
        <w:rPr>
          <w:rFonts w:ascii="Calibri Light" w:eastAsia="Calibri Light" w:hAnsi="Calibri Light" w:cs="Calibri Light"/>
          <w:b/>
          <w:color w:val="000000" w:themeColor="text1"/>
          <w:sz w:val="24"/>
          <w:szCs w:val="24"/>
        </w:rPr>
      </w:pPr>
      <w:r w:rsidRPr="00283EDB">
        <w:rPr>
          <w:rFonts w:ascii="Calibri Light" w:eastAsia="Calibri Light" w:hAnsi="Calibri Light" w:cs="Calibri Light"/>
          <w:b/>
          <w:color w:val="000000" w:themeColor="text1"/>
          <w:sz w:val="24"/>
          <w:szCs w:val="24"/>
        </w:rPr>
        <w:lastRenderedPageBreak/>
        <w:t>FAQs</w:t>
      </w:r>
    </w:p>
    <w:p w14:paraId="4C055563" w14:textId="77777777" w:rsidR="00283EDB" w:rsidRPr="00283EDB" w:rsidRDefault="00283EDB" w:rsidP="00283EDB">
      <w:pPr>
        <w:spacing w:before="0" w:after="80" w:line="259" w:lineRule="auto"/>
        <w:ind w:left="792" w:hanging="432"/>
        <w:jc w:val="left"/>
        <w:rPr>
          <w:sz w:val="22"/>
        </w:rPr>
      </w:pPr>
      <w:r w:rsidRPr="00283EDB">
        <w:rPr>
          <w:sz w:val="22"/>
        </w:rPr>
        <w:t>Q:</w:t>
      </w:r>
      <w:r w:rsidRPr="00283EDB">
        <w:rPr>
          <w:sz w:val="22"/>
        </w:rPr>
        <w:tab/>
        <w:t xml:space="preserve">Is there a suggested flow of </w:t>
      </w:r>
      <w:proofErr w:type="spellStart"/>
      <w:r w:rsidRPr="00283EDB">
        <w:rPr>
          <w:sz w:val="22"/>
        </w:rPr>
        <w:t>OpenHacks</w:t>
      </w:r>
      <w:proofErr w:type="spellEnd"/>
      <w:r w:rsidRPr="00283EDB">
        <w:rPr>
          <w:sz w:val="22"/>
        </w:rPr>
        <w:t xml:space="preserve"> which an attendee should attend first, before going to yours?</w:t>
      </w:r>
    </w:p>
    <w:p w14:paraId="03A9A15E" w14:textId="77777777" w:rsidR="00283EDB" w:rsidRPr="00283EDB" w:rsidRDefault="00283EDB" w:rsidP="00283EDB">
      <w:pPr>
        <w:spacing w:before="0" w:after="80" w:line="259" w:lineRule="auto"/>
        <w:ind w:left="792" w:hanging="432"/>
        <w:jc w:val="left"/>
        <w:rPr>
          <w:sz w:val="22"/>
        </w:rPr>
      </w:pPr>
      <w:r w:rsidRPr="00283EDB">
        <w:rPr>
          <w:sz w:val="22"/>
        </w:rPr>
        <w:t>A:</w:t>
      </w:r>
      <w:r w:rsidRPr="00283EDB">
        <w:rPr>
          <w:sz w:val="22"/>
        </w:rPr>
        <w:tab/>
        <w:t>No, but it might be good to know some general concepts around containerization, orchestration using Kubernetes before diving into the production level concerns.  A great place to start are these introduction videos. You can also access the Kubernetes learning path to gain more comprehensive skills.</w:t>
      </w:r>
    </w:p>
    <w:p w14:paraId="1DA043EE" w14:textId="77777777" w:rsidR="00283EDB" w:rsidRPr="00283EDB" w:rsidRDefault="00283EDB" w:rsidP="00283EDB">
      <w:pPr>
        <w:spacing w:before="0" w:after="80" w:line="259" w:lineRule="auto"/>
        <w:ind w:left="792" w:hanging="432"/>
        <w:jc w:val="left"/>
        <w:rPr>
          <w:sz w:val="22"/>
        </w:rPr>
      </w:pPr>
      <w:r w:rsidRPr="00283EDB">
        <w:rPr>
          <w:sz w:val="22"/>
        </w:rPr>
        <w:t>Q:</w:t>
      </w:r>
      <w:r w:rsidRPr="00283EDB">
        <w:rPr>
          <w:sz w:val="22"/>
        </w:rPr>
        <w:tab/>
        <w:t>I have already deployed my application using Kubernetes – do I need to attend this OpenHack?</w:t>
      </w:r>
    </w:p>
    <w:p w14:paraId="285ABE74" w14:textId="77777777" w:rsidR="00283EDB" w:rsidRPr="00283EDB" w:rsidRDefault="00283EDB" w:rsidP="00283EDB">
      <w:pPr>
        <w:spacing w:before="0" w:after="80" w:line="259" w:lineRule="auto"/>
        <w:ind w:left="792" w:hanging="432"/>
        <w:jc w:val="left"/>
        <w:rPr>
          <w:sz w:val="22"/>
        </w:rPr>
      </w:pPr>
      <w:r w:rsidRPr="00283EDB">
        <w:rPr>
          <w:sz w:val="22"/>
        </w:rPr>
        <w:t>A:</w:t>
      </w:r>
      <w:r w:rsidRPr="00283EDB">
        <w:rPr>
          <w:sz w:val="22"/>
        </w:rPr>
        <w:tab/>
        <w:t>Even if you have successfully deployed your application to Kubernetes, it may be beneficial to learn more about running production workloads using AKS and understanding how to address concerns around Security, Monitoring, Service Meshes and Mixed Container Workloads.</w:t>
      </w:r>
    </w:p>
    <w:p w14:paraId="3C493C6F" w14:textId="77777777" w:rsidR="00283EDB" w:rsidRPr="00283EDB" w:rsidRDefault="00283EDB" w:rsidP="00283EDB">
      <w:pPr>
        <w:spacing w:before="0" w:after="80" w:line="259" w:lineRule="auto"/>
        <w:ind w:left="792" w:hanging="432"/>
        <w:jc w:val="left"/>
        <w:rPr>
          <w:sz w:val="22"/>
        </w:rPr>
      </w:pPr>
      <w:r w:rsidRPr="00283EDB">
        <w:rPr>
          <w:sz w:val="22"/>
        </w:rPr>
        <w:t>Q:</w:t>
      </w:r>
      <w:r w:rsidRPr="00283EDB">
        <w:rPr>
          <w:sz w:val="22"/>
        </w:rPr>
        <w:tab/>
        <w:t xml:space="preserve">If I am only interested in using </w:t>
      </w:r>
      <w:proofErr w:type="spellStart"/>
      <w:r w:rsidRPr="00283EDB">
        <w:rPr>
          <w:sz w:val="22"/>
        </w:rPr>
        <w:t>FaaS</w:t>
      </w:r>
      <w:proofErr w:type="spellEnd"/>
      <w:r w:rsidRPr="00283EDB">
        <w:rPr>
          <w:sz w:val="22"/>
        </w:rPr>
        <w:t xml:space="preserve"> for compute, should I attend this OpenHack?</w:t>
      </w:r>
    </w:p>
    <w:p w14:paraId="60A0556D" w14:textId="77777777" w:rsidR="00283EDB" w:rsidRPr="00283EDB" w:rsidRDefault="00283EDB" w:rsidP="00283EDB">
      <w:pPr>
        <w:spacing w:before="0" w:after="80" w:line="259" w:lineRule="auto"/>
        <w:ind w:left="792" w:hanging="432"/>
        <w:jc w:val="left"/>
        <w:rPr>
          <w:sz w:val="22"/>
        </w:rPr>
      </w:pPr>
      <w:r w:rsidRPr="00283EDB">
        <w:rPr>
          <w:sz w:val="22"/>
        </w:rPr>
        <w:t>A:</w:t>
      </w:r>
      <w:r w:rsidRPr="00283EDB">
        <w:rPr>
          <w:sz w:val="22"/>
        </w:rPr>
        <w:tab/>
        <w:t>No, Serverless services are not covered in this OpenHack – only Containers will be addressed.  Additionally, the OpenHack is geared towards challenge-based learning of the Kubernetes fundamentals such as Deployments, Services, Ingress, and RBAC.  Given the time timeframe we have chosen to forgo DevOps pipelines which is heavily focused in the DevOps OpenHack.</w:t>
      </w:r>
    </w:p>
    <w:p w14:paraId="01FA0E0B" w14:textId="77777777" w:rsidR="00283EDB" w:rsidRPr="00283EDB" w:rsidRDefault="00283EDB" w:rsidP="00283EDB">
      <w:pPr>
        <w:spacing w:before="0" w:after="80" w:line="259" w:lineRule="auto"/>
        <w:ind w:left="792" w:hanging="432"/>
        <w:jc w:val="left"/>
        <w:rPr>
          <w:sz w:val="22"/>
        </w:rPr>
      </w:pPr>
      <w:r w:rsidRPr="00283EDB">
        <w:rPr>
          <w:sz w:val="22"/>
        </w:rPr>
        <w:t>Q:</w:t>
      </w:r>
      <w:r w:rsidRPr="00283EDB">
        <w:rPr>
          <w:sz w:val="22"/>
        </w:rPr>
        <w:tab/>
        <w:t>What tools will I need?</w:t>
      </w:r>
    </w:p>
    <w:p w14:paraId="70F96E7F" w14:textId="77777777" w:rsidR="00283EDB" w:rsidRPr="00283EDB" w:rsidRDefault="00283EDB" w:rsidP="00283EDB">
      <w:pPr>
        <w:spacing w:before="0" w:after="80" w:line="259" w:lineRule="auto"/>
        <w:ind w:left="792" w:hanging="432"/>
        <w:jc w:val="left"/>
        <w:rPr>
          <w:sz w:val="22"/>
        </w:rPr>
      </w:pPr>
      <w:r w:rsidRPr="00283EDB">
        <w:rPr>
          <w:sz w:val="22"/>
        </w:rPr>
        <w:t>A:</w:t>
      </w:r>
      <w:r w:rsidRPr="00283EDB">
        <w:rPr>
          <w:sz w:val="22"/>
        </w:rPr>
        <w:tab/>
        <w:t>You will need Docker, Command Prompt access (</w:t>
      </w:r>
      <w:proofErr w:type="spellStart"/>
      <w:r w:rsidRPr="00283EDB">
        <w:rPr>
          <w:sz w:val="22"/>
        </w:rPr>
        <w:t>Powershell</w:t>
      </w:r>
      <w:proofErr w:type="spellEnd"/>
      <w:r w:rsidRPr="00283EDB">
        <w:rPr>
          <w:sz w:val="22"/>
        </w:rPr>
        <w:t>/bash/</w:t>
      </w:r>
      <w:proofErr w:type="spellStart"/>
      <w:r w:rsidRPr="00283EDB">
        <w:rPr>
          <w:sz w:val="22"/>
        </w:rPr>
        <w:t>wsl</w:t>
      </w:r>
      <w:proofErr w:type="spellEnd"/>
      <w:r w:rsidRPr="00283EDB">
        <w:rPr>
          <w:sz w:val="22"/>
        </w:rPr>
        <w:t xml:space="preserve">), </w:t>
      </w:r>
      <w:proofErr w:type="spellStart"/>
      <w:r w:rsidRPr="00283EDB">
        <w:rPr>
          <w:sz w:val="22"/>
        </w:rPr>
        <w:t>kubectl</w:t>
      </w:r>
      <w:proofErr w:type="spellEnd"/>
      <w:r w:rsidRPr="00283EDB">
        <w:rPr>
          <w:sz w:val="22"/>
        </w:rPr>
        <w:t xml:space="preserve">, and Helm. The Kubernetes extension for </w:t>
      </w:r>
      <w:proofErr w:type="spellStart"/>
      <w:r w:rsidRPr="00283EDB">
        <w:rPr>
          <w:sz w:val="22"/>
        </w:rPr>
        <w:t>VSCode</w:t>
      </w:r>
      <w:proofErr w:type="spellEnd"/>
      <w:r w:rsidRPr="00283EDB">
        <w:rPr>
          <w:sz w:val="22"/>
        </w:rPr>
        <w:t xml:space="preserve"> is also useful.</w:t>
      </w:r>
    </w:p>
    <w:p w14:paraId="2C10E850" w14:textId="77777777" w:rsidR="00283EDB" w:rsidRPr="00283EDB" w:rsidRDefault="00283EDB" w:rsidP="00283EDB">
      <w:pPr>
        <w:spacing w:before="0" w:after="80" w:line="259" w:lineRule="auto"/>
        <w:jc w:val="left"/>
        <w:rPr>
          <w:rFonts w:ascii="Segoe UI" w:hAnsi="Segoe UI"/>
          <w:sz w:val="22"/>
        </w:rPr>
      </w:pPr>
    </w:p>
    <w:p w14:paraId="182A3F5D" w14:textId="4C3B7B01" w:rsidR="00131FE3" w:rsidRPr="00283EDB" w:rsidRDefault="00131FE3" w:rsidP="00283EDB"/>
    <w:sectPr w:rsidR="00131FE3" w:rsidRPr="00283EDB" w:rsidSect="004928AC">
      <w:headerReference w:type="default" r:id="rId45"/>
      <w:footerReference w:type="default" r:id="rI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4D8A7" w14:textId="77777777" w:rsidR="00252163" w:rsidRDefault="00252163" w:rsidP="00680732">
      <w:pPr>
        <w:spacing w:after="0"/>
      </w:pPr>
      <w:r>
        <w:separator/>
      </w:r>
    </w:p>
  </w:endnote>
  <w:endnote w:type="continuationSeparator" w:id="0">
    <w:p w14:paraId="33EE8105" w14:textId="77777777" w:rsidR="00252163" w:rsidRDefault="00252163" w:rsidP="00680732">
      <w:pPr>
        <w:spacing w:after="0"/>
      </w:pPr>
      <w:r>
        <w:continuationSeparator/>
      </w:r>
    </w:p>
  </w:endnote>
  <w:endnote w:type="continuationNotice" w:id="1">
    <w:p w14:paraId="0CF3EC3A" w14:textId="77777777" w:rsidR="00252163" w:rsidRDefault="0025216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D1E4E" w14:textId="77777777" w:rsidR="007170D8" w:rsidRDefault="00613192" w:rsidP="008F51C1">
    <w:pPr>
      <w:pStyle w:val="Footer"/>
    </w:pPr>
    <w:r>
      <w:t>Microsoft Confidential</w:t>
    </w:r>
    <w:r>
      <w:tab/>
    </w:r>
    <w:r>
      <w:tab/>
    </w:r>
    <w:sdt>
      <w:sdtPr>
        <w:id w:val="187489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F318" w14:textId="77777777" w:rsidR="00252163" w:rsidRDefault="00252163" w:rsidP="00680732">
      <w:pPr>
        <w:spacing w:after="0"/>
      </w:pPr>
      <w:r>
        <w:separator/>
      </w:r>
    </w:p>
  </w:footnote>
  <w:footnote w:type="continuationSeparator" w:id="0">
    <w:p w14:paraId="1E68FEA4" w14:textId="77777777" w:rsidR="00252163" w:rsidRDefault="00252163" w:rsidP="00680732">
      <w:pPr>
        <w:spacing w:after="0"/>
      </w:pPr>
      <w:r>
        <w:continuationSeparator/>
      </w:r>
    </w:p>
  </w:footnote>
  <w:footnote w:type="continuationNotice" w:id="1">
    <w:p w14:paraId="67A2F20A" w14:textId="77777777" w:rsidR="00252163" w:rsidRDefault="0025216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8C76B" w14:textId="6E83C052" w:rsidR="00F17438" w:rsidRDefault="00F17438">
    <w:pPr>
      <w:pStyle w:val="Header"/>
    </w:pPr>
    <w:r>
      <w:t xml:space="preserve">This document is refreshed monthly to reflect the latest updates. Contact </w:t>
    </w:r>
    <w:hyperlink r:id="rId1" w:history="1">
      <w:r w:rsidRPr="00A0065D">
        <w:rPr>
          <w:rStyle w:val="Hyperlink"/>
        </w:rPr>
        <w:t>askopenhack@microsoft.com</w:t>
      </w:r>
    </w:hyperlink>
    <w:r>
      <w:t xml:space="preserve"> if you have an immediate requirement.</w:t>
    </w:r>
  </w:p>
  <w:p w14:paraId="7A41DE5E" w14:textId="77777777" w:rsidR="00F17438" w:rsidRDefault="00F17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926"/>
    <w:multiLevelType w:val="hybridMultilevel"/>
    <w:tmpl w:val="12CA1A90"/>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 w15:restartNumberingAfterBreak="0">
    <w:nsid w:val="089447E7"/>
    <w:multiLevelType w:val="hybridMultilevel"/>
    <w:tmpl w:val="7F64AF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A17891"/>
    <w:multiLevelType w:val="hybridMultilevel"/>
    <w:tmpl w:val="42D09EDE"/>
    <w:lvl w:ilvl="0" w:tplc="5846CB2A">
      <w:start w:val="1"/>
      <w:numFmt w:val="bullet"/>
      <w:lvlText w:val=""/>
      <w:lvlJc w:val="left"/>
      <w:pPr>
        <w:ind w:left="720" w:hanging="360"/>
      </w:pPr>
      <w:rPr>
        <w:rFonts w:ascii="Symbol" w:hAnsi="Symbol" w:hint="default"/>
      </w:rPr>
    </w:lvl>
    <w:lvl w:ilvl="1" w:tplc="8EE6B9DE">
      <w:start w:val="1"/>
      <w:numFmt w:val="bullet"/>
      <w:lvlText w:val="o"/>
      <w:lvlJc w:val="left"/>
      <w:pPr>
        <w:ind w:left="1440" w:hanging="360"/>
      </w:pPr>
      <w:rPr>
        <w:rFonts w:ascii="Courier New" w:hAnsi="Courier New" w:hint="default"/>
      </w:rPr>
    </w:lvl>
    <w:lvl w:ilvl="2" w:tplc="1AFA2BA0">
      <w:start w:val="1"/>
      <w:numFmt w:val="bullet"/>
      <w:lvlText w:val=""/>
      <w:lvlJc w:val="left"/>
      <w:pPr>
        <w:ind w:left="2160" w:hanging="360"/>
      </w:pPr>
      <w:rPr>
        <w:rFonts w:ascii="Wingdings" w:hAnsi="Wingdings" w:hint="default"/>
      </w:rPr>
    </w:lvl>
    <w:lvl w:ilvl="3" w:tplc="02585930">
      <w:start w:val="1"/>
      <w:numFmt w:val="bullet"/>
      <w:lvlText w:val=""/>
      <w:lvlJc w:val="left"/>
      <w:pPr>
        <w:ind w:left="2880" w:hanging="360"/>
      </w:pPr>
      <w:rPr>
        <w:rFonts w:ascii="Symbol" w:hAnsi="Symbol" w:hint="default"/>
      </w:rPr>
    </w:lvl>
    <w:lvl w:ilvl="4" w:tplc="E416C6F8">
      <w:start w:val="1"/>
      <w:numFmt w:val="bullet"/>
      <w:lvlText w:val="o"/>
      <w:lvlJc w:val="left"/>
      <w:pPr>
        <w:ind w:left="3600" w:hanging="360"/>
      </w:pPr>
      <w:rPr>
        <w:rFonts w:ascii="Courier New" w:hAnsi="Courier New" w:hint="default"/>
      </w:rPr>
    </w:lvl>
    <w:lvl w:ilvl="5" w:tplc="AE7E8D7C">
      <w:start w:val="1"/>
      <w:numFmt w:val="bullet"/>
      <w:lvlText w:val=""/>
      <w:lvlJc w:val="left"/>
      <w:pPr>
        <w:ind w:left="4320" w:hanging="360"/>
      </w:pPr>
      <w:rPr>
        <w:rFonts w:ascii="Wingdings" w:hAnsi="Wingdings" w:hint="default"/>
      </w:rPr>
    </w:lvl>
    <w:lvl w:ilvl="6" w:tplc="4290136C">
      <w:start w:val="1"/>
      <w:numFmt w:val="bullet"/>
      <w:lvlText w:val=""/>
      <w:lvlJc w:val="left"/>
      <w:pPr>
        <w:ind w:left="5040" w:hanging="360"/>
      </w:pPr>
      <w:rPr>
        <w:rFonts w:ascii="Symbol" w:hAnsi="Symbol" w:hint="default"/>
      </w:rPr>
    </w:lvl>
    <w:lvl w:ilvl="7" w:tplc="8E3AB7DA">
      <w:start w:val="1"/>
      <w:numFmt w:val="bullet"/>
      <w:lvlText w:val="o"/>
      <w:lvlJc w:val="left"/>
      <w:pPr>
        <w:ind w:left="5760" w:hanging="360"/>
      </w:pPr>
      <w:rPr>
        <w:rFonts w:ascii="Courier New" w:hAnsi="Courier New" w:hint="default"/>
      </w:rPr>
    </w:lvl>
    <w:lvl w:ilvl="8" w:tplc="A8E0344E">
      <w:start w:val="1"/>
      <w:numFmt w:val="bullet"/>
      <w:lvlText w:val=""/>
      <w:lvlJc w:val="left"/>
      <w:pPr>
        <w:ind w:left="6480" w:hanging="360"/>
      </w:pPr>
      <w:rPr>
        <w:rFonts w:ascii="Wingdings" w:hAnsi="Wingdings" w:hint="default"/>
      </w:rPr>
    </w:lvl>
  </w:abstractNum>
  <w:abstractNum w:abstractNumId="3" w15:restartNumberingAfterBreak="0">
    <w:nsid w:val="156F7433"/>
    <w:multiLevelType w:val="hybridMultilevel"/>
    <w:tmpl w:val="524EF164"/>
    <w:lvl w:ilvl="0" w:tplc="383A899C">
      <w:start w:val="1"/>
      <w:numFmt w:val="bullet"/>
      <w:lvlText w:val=""/>
      <w:lvlJc w:val="left"/>
      <w:pPr>
        <w:ind w:left="720" w:hanging="360"/>
      </w:pPr>
      <w:rPr>
        <w:rFonts w:ascii="Symbol" w:hAnsi="Symbol" w:hint="default"/>
      </w:rPr>
    </w:lvl>
    <w:lvl w:ilvl="1" w:tplc="B9B04EBE">
      <w:start w:val="1"/>
      <w:numFmt w:val="bullet"/>
      <w:lvlText w:val="o"/>
      <w:lvlJc w:val="left"/>
      <w:pPr>
        <w:ind w:left="1440" w:hanging="360"/>
      </w:pPr>
      <w:rPr>
        <w:rFonts w:ascii="Courier New" w:hAnsi="Courier New" w:hint="default"/>
      </w:rPr>
    </w:lvl>
    <w:lvl w:ilvl="2" w:tplc="3208E186">
      <w:start w:val="1"/>
      <w:numFmt w:val="bullet"/>
      <w:lvlText w:val=""/>
      <w:lvlJc w:val="left"/>
      <w:pPr>
        <w:ind w:left="2160" w:hanging="360"/>
      </w:pPr>
      <w:rPr>
        <w:rFonts w:ascii="Wingdings" w:hAnsi="Wingdings" w:hint="default"/>
      </w:rPr>
    </w:lvl>
    <w:lvl w:ilvl="3" w:tplc="8A3A7686">
      <w:start w:val="1"/>
      <w:numFmt w:val="bullet"/>
      <w:lvlText w:val=""/>
      <w:lvlJc w:val="left"/>
      <w:pPr>
        <w:ind w:left="2880" w:hanging="360"/>
      </w:pPr>
      <w:rPr>
        <w:rFonts w:ascii="Symbol" w:hAnsi="Symbol" w:hint="default"/>
      </w:rPr>
    </w:lvl>
    <w:lvl w:ilvl="4" w:tplc="68D06FEE">
      <w:start w:val="1"/>
      <w:numFmt w:val="bullet"/>
      <w:lvlText w:val="o"/>
      <w:lvlJc w:val="left"/>
      <w:pPr>
        <w:ind w:left="3600" w:hanging="360"/>
      </w:pPr>
      <w:rPr>
        <w:rFonts w:ascii="Courier New" w:hAnsi="Courier New" w:hint="default"/>
      </w:rPr>
    </w:lvl>
    <w:lvl w:ilvl="5" w:tplc="7892E57E">
      <w:start w:val="1"/>
      <w:numFmt w:val="bullet"/>
      <w:lvlText w:val=""/>
      <w:lvlJc w:val="left"/>
      <w:pPr>
        <w:ind w:left="4320" w:hanging="360"/>
      </w:pPr>
      <w:rPr>
        <w:rFonts w:ascii="Wingdings" w:hAnsi="Wingdings" w:hint="default"/>
      </w:rPr>
    </w:lvl>
    <w:lvl w:ilvl="6" w:tplc="BFAA6E3C">
      <w:start w:val="1"/>
      <w:numFmt w:val="bullet"/>
      <w:lvlText w:val=""/>
      <w:lvlJc w:val="left"/>
      <w:pPr>
        <w:ind w:left="5040" w:hanging="360"/>
      </w:pPr>
      <w:rPr>
        <w:rFonts w:ascii="Symbol" w:hAnsi="Symbol" w:hint="default"/>
      </w:rPr>
    </w:lvl>
    <w:lvl w:ilvl="7" w:tplc="9724E2A8">
      <w:start w:val="1"/>
      <w:numFmt w:val="bullet"/>
      <w:lvlText w:val="o"/>
      <w:lvlJc w:val="left"/>
      <w:pPr>
        <w:ind w:left="5760" w:hanging="360"/>
      </w:pPr>
      <w:rPr>
        <w:rFonts w:ascii="Courier New" w:hAnsi="Courier New" w:hint="default"/>
      </w:rPr>
    </w:lvl>
    <w:lvl w:ilvl="8" w:tplc="FFEEF4C0">
      <w:start w:val="1"/>
      <w:numFmt w:val="bullet"/>
      <w:lvlText w:val=""/>
      <w:lvlJc w:val="left"/>
      <w:pPr>
        <w:ind w:left="6480" w:hanging="360"/>
      </w:pPr>
      <w:rPr>
        <w:rFonts w:ascii="Wingdings" w:hAnsi="Wingdings" w:hint="default"/>
      </w:rPr>
    </w:lvl>
  </w:abstractNum>
  <w:abstractNum w:abstractNumId="4" w15:restartNumberingAfterBreak="0">
    <w:nsid w:val="1ADA61D1"/>
    <w:multiLevelType w:val="hybridMultilevel"/>
    <w:tmpl w:val="98407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A2B48"/>
    <w:multiLevelType w:val="hybridMultilevel"/>
    <w:tmpl w:val="586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62807"/>
    <w:multiLevelType w:val="multilevel"/>
    <w:tmpl w:val="B038F7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5043B8"/>
    <w:multiLevelType w:val="multilevel"/>
    <w:tmpl w:val="3BAA6B3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7215858"/>
    <w:multiLevelType w:val="hybridMultilevel"/>
    <w:tmpl w:val="C3A05D3C"/>
    <w:lvl w:ilvl="0" w:tplc="04090001">
      <w:start w:val="1"/>
      <w:numFmt w:val="bullet"/>
      <w:lvlText w:val=""/>
      <w:lvlJc w:val="left"/>
      <w:pPr>
        <w:ind w:left="770" w:hanging="360"/>
      </w:pPr>
      <w:rPr>
        <w:rFonts w:ascii="Symbol" w:hAnsi="Symbol" w:cs="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cs="Wingdings" w:hint="default"/>
      </w:rPr>
    </w:lvl>
    <w:lvl w:ilvl="3" w:tplc="04090001" w:tentative="1">
      <w:start w:val="1"/>
      <w:numFmt w:val="bullet"/>
      <w:lvlText w:val=""/>
      <w:lvlJc w:val="left"/>
      <w:pPr>
        <w:ind w:left="2930" w:hanging="360"/>
      </w:pPr>
      <w:rPr>
        <w:rFonts w:ascii="Symbol" w:hAnsi="Symbol" w:cs="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cs="Wingdings" w:hint="default"/>
      </w:rPr>
    </w:lvl>
    <w:lvl w:ilvl="6" w:tplc="04090001" w:tentative="1">
      <w:start w:val="1"/>
      <w:numFmt w:val="bullet"/>
      <w:lvlText w:val=""/>
      <w:lvlJc w:val="left"/>
      <w:pPr>
        <w:ind w:left="5090" w:hanging="360"/>
      </w:pPr>
      <w:rPr>
        <w:rFonts w:ascii="Symbol" w:hAnsi="Symbol" w:cs="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cs="Wingdings" w:hint="default"/>
      </w:rPr>
    </w:lvl>
  </w:abstractNum>
  <w:abstractNum w:abstractNumId="9" w15:restartNumberingAfterBreak="0">
    <w:nsid w:val="348213D2"/>
    <w:multiLevelType w:val="hybridMultilevel"/>
    <w:tmpl w:val="68702BB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6E03857"/>
    <w:multiLevelType w:val="hybridMultilevel"/>
    <w:tmpl w:val="4DFEA2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23B6F03"/>
    <w:multiLevelType w:val="multilevel"/>
    <w:tmpl w:val="3BAA6B3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D97463A"/>
    <w:multiLevelType w:val="multilevel"/>
    <w:tmpl w:val="3BAA6B3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4096B8E"/>
    <w:multiLevelType w:val="multilevel"/>
    <w:tmpl w:val="3BAA6B3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6841CED"/>
    <w:multiLevelType w:val="hybridMultilevel"/>
    <w:tmpl w:val="D160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CB6970"/>
    <w:multiLevelType w:val="multilevel"/>
    <w:tmpl w:val="3BAA6B3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AE52E8D"/>
    <w:multiLevelType w:val="multilevel"/>
    <w:tmpl w:val="3BAA6B32"/>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FB77608"/>
    <w:multiLevelType w:val="multilevel"/>
    <w:tmpl w:val="BA84F8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5"/>
  </w:num>
  <w:num w:numId="3">
    <w:abstractNumId w:val="3"/>
  </w:num>
  <w:num w:numId="4">
    <w:abstractNumId w:val="2"/>
  </w:num>
  <w:num w:numId="5">
    <w:abstractNumId w:val="1"/>
  </w:num>
  <w:num w:numId="6">
    <w:abstractNumId w:val="9"/>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4"/>
  </w:num>
  <w:num w:numId="11">
    <w:abstractNumId w:val="6"/>
    <w:lvlOverride w:ilvl="0">
      <w:startOverride w:val="1"/>
    </w:lvlOverride>
  </w:num>
  <w:num w:numId="12">
    <w:abstractNumId w:val="17"/>
    <w:lvlOverride w:ilvl="0">
      <w:startOverride w:val="1"/>
    </w:lvlOverride>
  </w:num>
  <w:num w:numId="13">
    <w:abstractNumId w:val="11"/>
  </w:num>
  <w:num w:numId="14">
    <w:abstractNumId w:val="7"/>
  </w:num>
  <w:num w:numId="15">
    <w:abstractNumId w:val="15"/>
  </w:num>
  <w:num w:numId="16">
    <w:abstractNumId w:val="13"/>
  </w:num>
  <w:num w:numId="17">
    <w:abstractNumId w:val="12"/>
  </w:num>
  <w:num w:numId="18">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 Cattarin">
    <w15:presenceInfo w15:providerId="AD" w15:userId="S::lecattar@microsoft.com::6fa64d72-3b60-44b3-9758-7498c1178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3D98"/>
    <w:rsid w:val="0001472D"/>
    <w:rsid w:val="00021710"/>
    <w:rsid w:val="00026291"/>
    <w:rsid w:val="0002718F"/>
    <w:rsid w:val="00035F8F"/>
    <w:rsid w:val="0003729E"/>
    <w:rsid w:val="00040C20"/>
    <w:rsid w:val="0004224F"/>
    <w:rsid w:val="000435C3"/>
    <w:rsid w:val="000445F9"/>
    <w:rsid w:val="00044D65"/>
    <w:rsid w:val="00047ADE"/>
    <w:rsid w:val="00051549"/>
    <w:rsid w:val="000520F5"/>
    <w:rsid w:val="0005267C"/>
    <w:rsid w:val="00053B0C"/>
    <w:rsid w:val="00053D85"/>
    <w:rsid w:val="00055A14"/>
    <w:rsid w:val="00055FA7"/>
    <w:rsid w:val="00056639"/>
    <w:rsid w:val="000611C2"/>
    <w:rsid w:val="0006220D"/>
    <w:rsid w:val="00071111"/>
    <w:rsid w:val="0007257C"/>
    <w:rsid w:val="000733A7"/>
    <w:rsid w:val="0007482D"/>
    <w:rsid w:val="000758D6"/>
    <w:rsid w:val="00085A6E"/>
    <w:rsid w:val="0008765C"/>
    <w:rsid w:val="00087E9E"/>
    <w:rsid w:val="00090635"/>
    <w:rsid w:val="00090953"/>
    <w:rsid w:val="00095161"/>
    <w:rsid w:val="0009785D"/>
    <w:rsid w:val="000A1277"/>
    <w:rsid w:val="000A2FE8"/>
    <w:rsid w:val="000A31C8"/>
    <w:rsid w:val="000A3F42"/>
    <w:rsid w:val="000A567D"/>
    <w:rsid w:val="000A586E"/>
    <w:rsid w:val="000A7570"/>
    <w:rsid w:val="000B2AC1"/>
    <w:rsid w:val="000B337B"/>
    <w:rsid w:val="000B62C1"/>
    <w:rsid w:val="000B6CE3"/>
    <w:rsid w:val="000B768F"/>
    <w:rsid w:val="000B7A4E"/>
    <w:rsid w:val="000C56CE"/>
    <w:rsid w:val="000D180F"/>
    <w:rsid w:val="000D3896"/>
    <w:rsid w:val="000D7147"/>
    <w:rsid w:val="000E3DF5"/>
    <w:rsid w:val="000E4C8E"/>
    <w:rsid w:val="000E559D"/>
    <w:rsid w:val="000E6E4F"/>
    <w:rsid w:val="000F179F"/>
    <w:rsid w:val="000F2A63"/>
    <w:rsid w:val="000F450F"/>
    <w:rsid w:val="000F657B"/>
    <w:rsid w:val="000F6685"/>
    <w:rsid w:val="000F759A"/>
    <w:rsid w:val="00100094"/>
    <w:rsid w:val="00101158"/>
    <w:rsid w:val="00102EAD"/>
    <w:rsid w:val="001034CF"/>
    <w:rsid w:val="00104068"/>
    <w:rsid w:val="00106793"/>
    <w:rsid w:val="00110CA6"/>
    <w:rsid w:val="001116C0"/>
    <w:rsid w:val="00116865"/>
    <w:rsid w:val="001201B4"/>
    <w:rsid w:val="0012183E"/>
    <w:rsid w:val="001224A7"/>
    <w:rsid w:val="001228DE"/>
    <w:rsid w:val="001255A5"/>
    <w:rsid w:val="00126600"/>
    <w:rsid w:val="001267F3"/>
    <w:rsid w:val="00131FE3"/>
    <w:rsid w:val="0013293A"/>
    <w:rsid w:val="00134A5F"/>
    <w:rsid w:val="00135AAB"/>
    <w:rsid w:val="00135D79"/>
    <w:rsid w:val="001365C0"/>
    <w:rsid w:val="00140384"/>
    <w:rsid w:val="0014506A"/>
    <w:rsid w:val="00147B5C"/>
    <w:rsid w:val="00151A44"/>
    <w:rsid w:val="00153916"/>
    <w:rsid w:val="00153A83"/>
    <w:rsid w:val="00156630"/>
    <w:rsid w:val="00157EB0"/>
    <w:rsid w:val="00160EA2"/>
    <w:rsid w:val="0016211B"/>
    <w:rsid w:val="00165263"/>
    <w:rsid w:val="0016540E"/>
    <w:rsid w:val="00166C54"/>
    <w:rsid w:val="001674EB"/>
    <w:rsid w:val="00172A73"/>
    <w:rsid w:val="00175BE1"/>
    <w:rsid w:val="00175DC3"/>
    <w:rsid w:val="0017737A"/>
    <w:rsid w:val="00177DAC"/>
    <w:rsid w:val="00181198"/>
    <w:rsid w:val="0018219B"/>
    <w:rsid w:val="00184744"/>
    <w:rsid w:val="001863C6"/>
    <w:rsid w:val="00190338"/>
    <w:rsid w:val="00194748"/>
    <w:rsid w:val="0019649B"/>
    <w:rsid w:val="001A1251"/>
    <w:rsid w:val="001A1EF1"/>
    <w:rsid w:val="001A244E"/>
    <w:rsid w:val="001A2693"/>
    <w:rsid w:val="001A3A05"/>
    <w:rsid w:val="001A3F77"/>
    <w:rsid w:val="001B1513"/>
    <w:rsid w:val="001C27A5"/>
    <w:rsid w:val="001C3EC3"/>
    <w:rsid w:val="001D3174"/>
    <w:rsid w:val="001D3EAB"/>
    <w:rsid w:val="001D428E"/>
    <w:rsid w:val="001D5787"/>
    <w:rsid w:val="001E31E9"/>
    <w:rsid w:val="001E521C"/>
    <w:rsid w:val="001E5836"/>
    <w:rsid w:val="001F123D"/>
    <w:rsid w:val="001F5136"/>
    <w:rsid w:val="001F5C51"/>
    <w:rsid w:val="001F6834"/>
    <w:rsid w:val="0020044C"/>
    <w:rsid w:val="00203819"/>
    <w:rsid w:val="002053A3"/>
    <w:rsid w:val="0020679C"/>
    <w:rsid w:val="0020691E"/>
    <w:rsid w:val="002100B4"/>
    <w:rsid w:val="002139B2"/>
    <w:rsid w:val="00213EBE"/>
    <w:rsid w:val="00216E38"/>
    <w:rsid w:val="0021762F"/>
    <w:rsid w:val="00223640"/>
    <w:rsid w:val="002275DD"/>
    <w:rsid w:val="00227A68"/>
    <w:rsid w:val="00232244"/>
    <w:rsid w:val="0023317E"/>
    <w:rsid w:val="00235BA8"/>
    <w:rsid w:val="00240B7B"/>
    <w:rsid w:val="002421EB"/>
    <w:rsid w:val="00243004"/>
    <w:rsid w:val="00243693"/>
    <w:rsid w:val="00250369"/>
    <w:rsid w:val="00252163"/>
    <w:rsid w:val="00252218"/>
    <w:rsid w:val="00255BF8"/>
    <w:rsid w:val="00256DB9"/>
    <w:rsid w:val="002573EE"/>
    <w:rsid w:val="0026498F"/>
    <w:rsid w:val="002653E9"/>
    <w:rsid w:val="002670ED"/>
    <w:rsid w:val="00275870"/>
    <w:rsid w:val="00276C0E"/>
    <w:rsid w:val="00281B32"/>
    <w:rsid w:val="00281DE4"/>
    <w:rsid w:val="002835F6"/>
    <w:rsid w:val="00283EDB"/>
    <w:rsid w:val="002900C8"/>
    <w:rsid w:val="00292603"/>
    <w:rsid w:val="002966D3"/>
    <w:rsid w:val="00297106"/>
    <w:rsid w:val="002A0233"/>
    <w:rsid w:val="002A080D"/>
    <w:rsid w:val="002A0F25"/>
    <w:rsid w:val="002A2CA7"/>
    <w:rsid w:val="002A3F19"/>
    <w:rsid w:val="002A5A62"/>
    <w:rsid w:val="002A60B9"/>
    <w:rsid w:val="002B6168"/>
    <w:rsid w:val="002C2660"/>
    <w:rsid w:val="002C2D03"/>
    <w:rsid w:val="002C467A"/>
    <w:rsid w:val="002D0578"/>
    <w:rsid w:val="002D366F"/>
    <w:rsid w:val="002D36D1"/>
    <w:rsid w:val="002D4681"/>
    <w:rsid w:val="002D47BA"/>
    <w:rsid w:val="002D4CF2"/>
    <w:rsid w:val="002D58BD"/>
    <w:rsid w:val="002E1E24"/>
    <w:rsid w:val="002E2947"/>
    <w:rsid w:val="002E4EFF"/>
    <w:rsid w:val="002E5F1B"/>
    <w:rsid w:val="002E7767"/>
    <w:rsid w:val="002F59B3"/>
    <w:rsid w:val="002F6446"/>
    <w:rsid w:val="002F66D9"/>
    <w:rsid w:val="002F702E"/>
    <w:rsid w:val="002F7204"/>
    <w:rsid w:val="00300BD3"/>
    <w:rsid w:val="00301834"/>
    <w:rsid w:val="00301D62"/>
    <w:rsid w:val="00303124"/>
    <w:rsid w:val="0030397A"/>
    <w:rsid w:val="003045F3"/>
    <w:rsid w:val="00305695"/>
    <w:rsid w:val="00307EFF"/>
    <w:rsid w:val="0031015B"/>
    <w:rsid w:val="00311903"/>
    <w:rsid w:val="00314A25"/>
    <w:rsid w:val="00314E26"/>
    <w:rsid w:val="00316057"/>
    <w:rsid w:val="00316473"/>
    <w:rsid w:val="0031719C"/>
    <w:rsid w:val="00317C27"/>
    <w:rsid w:val="00320FE5"/>
    <w:rsid w:val="003216E7"/>
    <w:rsid w:val="00326C36"/>
    <w:rsid w:val="00326D1C"/>
    <w:rsid w:val="00326D69"/>
    <w:rsid w:val="00326E3E"/>
    <w:rsid w:val="003353E6"/>
    <w:rsid w:val="00335D22"/>
    <w:rsid w:val="00336308"/>
    <w:rsid w:val="003365F9"/>
    <w:rsid w:val="00336A20"/>
    <w:rsid w:val="00340C3E"/>
    <w:rsid w:val="003411D8"/>
    <w:rsid w:val="003440A7"/>
    <w:rsid w:val="0035257D"/>
    <w:rsid w:val="00352E9E"/>
    <w:rsid w:val="003539BF"/>
    <w:rsid w:val="00354541"/>
    <w:rsid w:val="003546B6"/>
    <w:rsid w:val="00357D8B"/>
    <w:rsid w:val="00363933"/>
    <w:rsid w:val="003670D9"/>
    <w:rsid w:val="00367F88"/>
    <w:rsid w:val="00374407"/>
    <w:rsid w:val="0037481B"/>
    <w:rsid w:val="00374C58"/>
    <w:rsid w:val="00377CA0"/>
    <w:rsid w:val="00383576"/>
    <w:rsid w:val="00392F2E"/>
    <w:rsid w:val="0039309C"/>
    <w:rsid w:val="003A79EE"/>
    <w:rsid w:val="003B703A"/>
    <w:rsid w:val="003B7342"/>
    <w:rsid w:val="003C0A04"/>
    <w:rsid w:val="003C2C0E"/>
    <w:rsid w:val="003C4E27"/>
    <w:rsid w:val="003C5F3A"/>
    <w:rsid w:val="003C7863"/>
    <w:rsid w:val="003D2405"/>
    <w:rsid w:val="003D875C"/>
    <w:rsid w:val="003E2F89"/>
    <w:rsid w:val="003E3AB1"/>
    <w:rsid w:val="003E7213"/>
    <w:rsid w:val="003F2E0E"/>
    <w:rsid w:val="003F2E42"/>
    <w:rsid w:val="003F7F4D"/>
    <w:rsid w:val="004019B2"/>
    <w:rsid w:val="004023C2"/>
    <w:rsid w:val="00402BE8"/>
    <w:rsid w:val="00406233"/>
    <w:rsid w:val="0040712D"/>
    <w:rsid w:val="0041018B"/>
    <w:rsid w:val="00411251"/>
    <w:rsid w:val="0041196C"/>
    <w:rsid w:val="00411E9A"/>
    <w:rsid w:val="004123C3"/>
    <w:rsid w:val="0042277B"/>
    <w:rsid w:val="004229D4"/>
    <w:rsid w:val="00427C44"/>
    <w:rsid w:val="00437EC4"/>
    <w:rsid w:val="00440A33"/>
    <w:rsid w:val="004467B3"/>
    <w:rsid w:val="00446862"/>
    <w:rsid w:val="004500DA"/>
    <w:rsid w:val="004505C3"/>
    <w:rsid w:val="004510D9"/>
    <w:rsid w:val="00452220"/>
    <w:rsid w:val="00453608"/>
    <w:rsid w:val="00454F9B"/>
    <w:rsid w:val="004550B5"/>
    <w:rsid w:val="00455A28"/>
    <w:rsid w:val="0046011D"/>
    <w:rsid w:val="00461357"/>
    <w:rsid w:val="004618DE"/>
    <w:rsid w:val="004658D2"/>
    <w:rsid w:val="00465DB2"/>
    <w:rsid w:val="0046656F"/>
    <w:rsid w:val="00470AFD"/>
    <w:rsid w:val="0047131D"/>
    <w:rsid w:val="0047386E"/>
    <w:rsid w:val="0047515A"/>
    <w:rsid w:val="00475BC7"/>
    <w:rsid w:val="00482E4A"/>
    <w:rsid w:val="00486AA4"/>
    <w:rsid w:val="00487733"/>
    <w:rsid w:val="004900AD"/>
    <w:rsid w:val="00490A89"/>
    <w:rsid w:val="00491656"/>
    <w:rsid w:val="00494602"/>
    <w:rsid w:val="00495293"/>
    <w:rsid w:val="00495A7B"/>
    <w:rsid w:val="004A0F86"/>
    <w:rsid w:val="004A136B"/>
    <w:rsid w:val="004A2156"/>
    <w:rsid w:val="004A6934"/>
    <w:rsid w:val="004B0284"/>
    <w:rsid w:val="004B28CC"/>
    <w:rsid w:val="004B4A7F"/>
    <w:rsid w:val="004B5491"/>
    <w:rsid w:val="004B5A05"/>
    <w:rsid w:val="004B7113"/>
    <w:rsid w:val="004B794D"/>
    <w:rsid w:val="004C0B50"/>
    <w:rsid w:val="004C0E93"/>
    <w:rsid w:val="004C1F34"/>
    <w:rsid w:val="004C4446"/>
    <w:rsid w:val="004D2221"/>
    <w:rsid w:val="004E1CFC"/>
    <w:rsid w:val="004E1D4C"/>
    <w:rsid w:val="004E376D"/>
    <w:rsid w:val="004E78FB"/>
    <w:rsid w:val="004F52AE"/>
    <w:rsid w:val="004F724A"/>
    <w:rsid w:val="0050061A"/>
    <w:rsid w:val="005019D6"/>
    <w:rsid w:val="00501E4D"/>
    <w:rsid w:val="00503E4A"/>
    <w:rsid w:val="00504766"/>
    <w:rsid w:val="005063DF"/>
    <w:rsid w:val="00517452"/>
    <w:rsid w:val="00517EA6"/>
    <w:rsid w:val="00522D47"/>
    <w:rsid w:val="0052384C"/>
    <w:rsid w:val="00523BEE"/>
    <w:rsid w:val="00525D72"/>
    <w:rsid w:val="005260FC"/>
    <w:rsid w:val="00535F6E"/>
    <w:rsid w:val="00542247"/>
    <w:rsid w:val="0054796B"/>
    <w:rsid w:val="0055013F"/>
    <w:rsid w:val="00550B7B"/>
    <w:rsid w:val="00551D43"/>
    <w:rsid w:val="00562D12"/>
    <w:rsid w:val="00565627"/>
    <w:rsid w:val="00566A86"/>
    <w:rsid w:val="005721AE"/>
    <w:rsid w:val="00573850"/>
    <w:rsid w:val="005811CE"/>
    <w:rsid w:val="0058515E"/>
    <w:rsid w:val="005A034C"/>
    <w:rsid w:val="005A15C7"/>
    <w:rsid w:val="005A180D"/>
    <w:rsid w:val="005A18FF"/>
    <w:rsid w:val="005A4555"/>
    <w:rsid w:val="005A5CB0"/>
    <w:rsid w:val="005A6148"/>
    <w:rsid w:val="005A62AA"/>
    <w:rsid w:val="005A7001"/>
    <w:rsid w:val="005B70E4"/>
    <w:rsid w:val="005C06FE"/>
    <w:rsid w:val="005C10BC"/>
    <w:rsid w:val="005C17F1"/>
    <w:rsid w:val="005C1D99"/>
    <w:rsid w:val="005C4D3A"/>
    <w:rsid w:val="005C74E1"/>
    <w:rsid w:val="005C7A77"/>
    <w:rsid w:val="005D033B"/>
    <w:rsid w:val="005E0C39"/>
    <w:rsid w:val="005E5BF1"/>
    <w:rsid w:val="005F1A59"/>
    <w:rsid w:val="005F1ECE"/>
    <w:rsid w:val="005F2714"/>
    <w:rsid w:val="005F2B15"/>
    <w:rsid w:val="005F30B7"/>
    <w:rsid w:val="005F3C13"/>
    <w:rsid w:val="005F6A5B"/>
    <w:rsid w:val="005F7A28"/>
    <w:rsid w:val="005F7B85"/>
    <w:rsid w:val="00603860"/>
    <w:rsid w:val="00604BB4"/>
    <w:rsid w:val="00610165"/>
    <w:rsid w:val="00611C13"/>
    <w:rsid w:val="00613192"/>
    <w:rsid w:val="00614840"/>
    <w:rsid w:val="00614BA2"/>
    <w:rsid w:val="00615ECD"/>
    <w:rsid w:val="0062331B"/>
    <w:rsid w:val="006242AD"/>
    <w:rsid w:val="00624470"/>
    <w:rsid w:val="00625081"/>
    <w:rsid w:val="00630887"/>
    <w:rsid w:val="00631465"/>
    <w:rsid w:val="00634270"/>
    <w:rsid w:val="00634EA1"/>
    <w:rsid w:val="006371D9"/>
    <w:rsid w:val="006408B2"/>
    <w:rsid w:val="00641C4C"/>
    <w:rsid w:val="00645939"/>
    <w:rsid w:val="006478C4"/>
    <w:rsid w:val="00647CE8"/>
    <w:rsid w:val="00655B2A"/>
    <w:rsid w:val="00655F73"/>
    <w:rsid w:val="00661E74"/>
    <w:rsid w:val="00663415"/>
    <w:rsid w:val="006679EC"/>
    <w:rsid w:val="00667FEA"/>
    <w:rsid w:val="00670728"/>
    <w:rsid w:val="006719AB"/>
    <w:rsid w:val="00680732"/>
    <w:rsid w:val="00683376"/>
    <w:rsid w:val="00684DE7"/>
    <w:rsid w:val="006900FC"/>
    <w:rsid w:val="00695CBD"/>
    <w:rsid w:val="006970A6"/>
    <w:rsid w:val="006A04AF"/>
    <w:rsid w:val="006A2E98"/>
    <w:rsid w:val="006A3AD3"/>
    <w:rsid w:val="006A602C"/>
    <w:rsid w:val="006A789E"/>
    <w:rsid w:val="006B03C4"/>
    <w:rsid w:val="006B0560"/>
    <w:rsid w:val="006B0A62"/>
    <w:rsid w:val="006B3C62"/>
    <w:rsid w:val="006B3EE3"/>
    <w:rsid w:val="006B415B"/>
    <w:rsid w:val="006B46DF"/>
    <w:rsid w:val="006B59F9"/>
    <w:rsid w:val="006B7837"/>
    <w:rsid w:val="006C1332"/>
    <w:rsid w:val="006C14E3"/>
    <w:rsid w:val="006C193B"/>
    <w:rsid w:val="006C1EA0"/>
    <w:rsid w:val="006C3AED"/>
    <w:rsid w:val="006C6209"/>
    <w:rsid w:val="006C7792"/>
    <w:rsid w:val="006C7F76"/>
    <w:rsid w:val="006D1E27"/>
    <w:rsid w:val="006D307F"/>
    <w:rsid w:val="006D3FE8"/>
    <w:rsid w:val="006D492A"/>
    <w:rsid w:val="006E12D4"/>
    <w:rsid w:val="006E5950"/>
    <w:rsid w:val="006E5A41"/>
    <w:rsid w:val="006F0E3C"/>
    <w:rsid w:val="006F3695"/>
    <w:rsid w:val="006F46C7"/>
    <w:rsid w:val="006F75C2"/>
    <w:rsid w:val="006F79E5"/>
    <w:rsid w:val="00700563"/>
    <w:rsid w:val="00702427"/>
    <w:rsid w:val="007028D7"/>
    <w:rsid w:val="00705F3F"/>
    <w:rsid w:val="00706342"/>
    <w:rsid w:val="00707179"/>
    <w:rsid w:val="00712887"/>
    <w:rsid w:val="007171E4"/>
    <w:rsid w:val="007171F2"/>
    <w:rsid w:val="00720DA2"/>
    <w:rsid w:val="00724121"/>
    <w:rsid w:val="00724D83"/>
    <w:rsid w:val="007300EB"/>
    <w:rsid w:val="00737011"/>
    <w:rsid w:val="007419F1"/>
    <w:rsid w:val="007558C3"/>
    <w:rsid w:val="0076195B"/>
    <w:rsid w:val="0076427B"/>
    <w:rsid w:val="00764E4E"/>
    <w:rsid w:val="00765859"/>
    <w:rsid w:val="00766CF9"/>
    <w:rsid w:val="00771BB9"/>
    <w:rsid w:val="007741AE"/>
    <w:rsid w:val="00774964"/>
    <w:rsid w:val="00775546"/>
    <w:rsid w:val="00783E02"/>
    <w:rsid w:val="00785988"/>
    <w:rsid w:val="00786DF5"/>
    <w:rsid w:val="0079223F"/>
    <w:rsid w:val="007A1C41"/>
    <w:rsid w:val="007A20D4"/>
    <w:rsid w:val="007A3313"/>
    <w:rsid w:val="007A3810"/>
    <w:rsid w:val="007A7B34"/>
    <w:rsid w:val="007B218D"/>
    <w:rsid w:val="007B24D5"/>
    <w:rsid w:val="007B4636"/>
    <w:rsid w:val="007B49C5"/>
    <w:rsid w:val="007B5010"/>
    <w:rsid w:val="007B606A"/>
    <w:rsid w:val="007B611F"/>
    <w:rsid w:val="007B69CE"/>
    <w:rsid w:val="007C1E84"/>
    <w:rsid w:val="007C2D71"/>
    <w:rsid w:val="007C2F3A"/>
    <w:rsid w:val="007C5B86"/>
    <w:rsid w:val="007D202B"/>
    <w:rsid w:val="007D34C8"/>
    <w:rsid w:val="007D38A7"/>
    <w:rsid w:val="007F0169"/>
    <w:rsid w:val="007F0565"/>
    <w:rsid w:val="007F1DDD"/>
    <w:rsid w:val="007F31FD"/>
    <w:rsid w:val="007F3D42"/>
    <w:rsid w:val="008018D8"/>
    <w:rsid w:val="00802F50"/>
    <w:rsid w:val="00805D16"/>
    <w:rsid w:val="008079AF"/>
    <w:rsid w:val="00812852"/>
    <w:rsid w:val="00813F0B"/>
    <w:rsid w:val="00815184"/>
    <w:rsid w:val="008157DF"/>
    <w:rsid w:val="00816AB0"/>
    <w:rsid w:val="008178C9"/>
    <w:rsid w:val="00817DBF"/>
    <w:rsid w:val="0082056C"/>
    <w:rsid w:val="008205AD"/>
    <w:rsid w:val="00823479"/>
    <w:rsid w:val="0082415E"/>
    <w:rsid w:val="00824334"/>
    <w:rsid w:val="0082661B"/>
    <w:rsid w:val="00830F0D"/>
    <w:rsid w:val="00832123"/>
    <w:rsid w:val="0083229E"/>
    <w:rsid w:val="008345C2"/>
    <w:rsid w:val="00837748"/>
    <w:rsid w:val="00840732"/>
    <w:rsid w:val="008411E9"/>
    <w:rsid w:val="00841E39"/>
    <w:rsid w:val="00842CED"/>
    <w:rsid w:val="008448E4"/>
    <w:rsid w:val="00845DB4"/>
    <w:rsid w:val="0085585F"/>
    <w:rsid w:val="008567C7"/>
    <w:rsid w:val="00862D92"/>
    <w:rsid w:val="00864621"/>
    <w:rsid w:val="00865DA4"/>
    <w:rsid w:val="00866623"/>
    <w:rsid w:val="00866E32"/>
    <w:rsid w:val="00867C54"/>
    <w:rsid w:val="00876505"/>
    <w:rsid w:val="00880A36"/>
    <w:rsid w:val="00886C77"/>
    <w:rsid w:val="00887214"/>
    <w:rsid w:val="00893851"/>
    <w:rsid w:val="0089449D"/>
    <w:rsid w:val="00895F6E"/>
    <w:rsid w:val="00895FDD"/>
    <w:rsid w:val="00897A09"/>
    <w:rsid w:val="008A34B3"/>
    <w:rsid w:val="008A7F13"/>
    <w:rsid w:val="008B6176"/>
    <w:rsid w:val="008B7B89"/>
    <w:rsid w:val="008C1BFE"/>
    <w:rsid w:val="008C50B2"/>
    <w:rsid w:val="008D0714"/>
    <w:rsid w:val="008D3E01"/>
    <w:rsid w:val="008D4F44"/>
    <w:rsid w:val="008D6D88"/>
    <w:rsid w:val="008D6EC5"/>
    <w:rsid w:val="008E314F"/>
    <w:rsid w:val="008E62B8"/>
    <w:rsid w:val="008F0991"/>
    <w:rsid w:val="008F09B8"/>
    <w:rsid w:val="008F1130"/>
    <w:rsid w:val="008F1F8B"/>
    <w:rsid w:val="008F1F95"/>
    <w:rsid w:val="008F35E5"/>
    <w:rsid w:val="008F5A79"/>
    <w:rsid w:val="008F5E0E"/>
    <w:rsid w:val="008F5EED"/>
    <w:rsid w:val="008F7598"/>
    <w:rsid w:val="00902706"/>
    <w:rsid w:val="00902EA3"/>
    <w:rsid w:val="009033FB"/>
    <w:rsid w:val="0090762F"/>
    <w:rsid w:val="0090784E"/>
    <w:rsid w:val="00913DF6"/>
    <w:rsid w:val="0091487C"/>
    <w:rsid w:val="00921F96"/>
    <w:rsid w:val="009266AB"/>
    <w:rsid w:val="009277CA"/>
    <w:rsid w:val="00930275"/>
    <w:rsid w:val="00930D5B"/>
    <w:rsid w:val="00934630"/>
    <w:rsid w:val="00935997"/>
    <w:rsid w:val="00936575"/>
    <w:rsid w:val="00936DA2"/>
    <w:rsid w:val="00941BDF"/>
    <w:rsid w:val="009430C3"/>
    <w:rsid w:val="009470C8"/>
    <w:rsid w:val="00951F16"/>
    <w:rsid w:val="009527D8"/>
    <w:rsid w:val="00952D9F"/>
    <w:rsid w:val="009552FA"/>
    <w:rsid w:val="00970A45"/>
    <w:rsid w:val="009737D6"/>
    <w:rsid w:val="009744A6"/>
    <w:rsid w:val="00977986"/>
    <w:rsid w:val="009835E3"/>
    <w:rsid w:val="00984BD1"/>
    <w:rsid w:val="00986DA2"/>
    <w:rsid w:val="00987A9F"/>
    <w:rsid w:val="0099130A"/>
    <w:rsid w:val="0099263E"/>
    <w:rsid w:val="0099323A"/>
    <w:rsid w:val="00997542"/>
    <w:rsid w:val="009A1A65"/>
    <w:rsid w:val="009A1B16"/>
    <w:rsid w:val="009A2C6E"/>
    <w:rsid w:val="009A4FC6"/>
    <w:rsid w:val="009A6808"/>
    <w:rsid w:val="009B0DEC"/>
    <w:rsid w:val="009D0C66"/>
    <w:rsid w:val="009D71F6"/>
    <w:rsid w:val="009D77DB"/>
    <w:rsid w:val="009E1A38"/>
    <w:rsid w:val="009E2237"/>
    <w:rsid w:val="009E37F2"/>
    <w:rsid w:val="009E6461"/>
    <w:rsid w:val="009F08E2"/>
    <w:rsid w:val="009F3A99"/>
    <w:rsid w:val="009F56BE"/>
    <w:rsid w:val="009F5E03"/>
    <w:rsid w:val="009F6488"/>
    <w:rsid w:val="00A00356"/>
    <w:rsid w:val="00A10E03"/>
    <w:rsid w:val="00A126CB"/>
    <w:rsid w:val="00A14F8D"/>
    <w:rsid w:val="00A208E7"/>
    <w:rsid w:val="00A20B52"/>
    <w:rsid w:val="00A33CB7"/>
    <w:rsid w:val="00A378D4"/>
    <w:rsid w:val="00A40EED"/>
    <w:rsid w:val="00A42427"/>
    <w:rsid w:val="00A426DE"/>
    <w:rsid w:val="00A45752"/>
    <w:rsid w:val="00A51E53"/>
    <w:rsid w:val="00A52DE8"/>
    <w:rsid w:val="00A533B7"/>
    <w:rsid w:val="00A53551"/>
    <w:rsid w:val="00A53673"/>
    <w:rsid w:val="00A56BBA"/>
    <w:rsid w:val="00A61A02"/>
    <w:rsid w:val="00A6609D"/>
    <w:rsid w:val="00A726AA"/>
    <w:rsid w:val="00A73CB0"/>
    <w:rsid w:val="00A73FF2"/>
    <w:rsid w:val="00A74118"/>
    <w:rsid w:val="00A7497C"/>
    <w:rsid w:val="00A756A3"/>
    <w:rsid w:val="00A80E57"/>
    <w:rsid w:val="00A8220A"/>
    <w:rsid w:val="00A82710"/>
    <w:rsid w:val="00A93ABF"/>
    <w:rsid w:val="00AA03BC"/>
    <w:rsid w:val="00AA2184"/>
    <w:rsid w:val="00AB3B2F"/>
    <w:rsid w:val="00AB5F5B"/>
    <w:rsid w:val="00AC636C"/>
    <w:rsid w:val="00AD0699"/>
    <w:rsid w:val="00AD06C3"/>
    <w:rsid w:val="00AD0EB2"/>
    <w:rsid w:val="00AD4D12"/>
    <w:rsid w:val="00AD590B"/>
    <w:rsid w:val="00AD5D6A"/>
    <w:rsid w:val="00AD6DEA"/>
    <w:rsid w:val="00AD6F0F"/>
    <w:rsid w:val="00AD739B"/>
    <w:rsid w:val="00AE0F5D"/>
    <w:rsid w:val="00AE2BEB"/>
    <w:rsid w:val="00AE44FC"/>
    <w:rsid w:val="00AF0996"/>
    <w:rsid w:val="00B003C6"/>
    <w:rsid w:val="00B0360B"/>
    <w:rsid w:val="00B05BCC"/>
    <w:rsid w:val="00B07822"/>
    <w:rsid w:val="00B07A4C"/>
    <w:rsid w:val="00B07C6A"/>
    <w:rsid w:val="00B11955"/>
    <w:rsid w:val="00B15F3D"/>
    <w:rsid w:val="00B170D4"/>
    <w:rsid w:val="00B245EC"/>
    <w:rsid w:val="00B254AB"/>
    <w:rsid w:val="00B31F5E"/>
    <w:rsid w:val="00B334D7"/>
    <w:rsid w:val="00B37CB1"/>
    <w:rsid w:val="00B400F6"/>
    <w:rsid w:val="00B41C58"/>
    <w:rsid w:val="00B428F8"/>
    <w:rsid w:val="00B44711"/>
    <w:rsid w:val="00B530BF"/>
    <w:rsid w:val="00B536C2"/>
    <w:rsid w:val="00B54F13"/>
    <w:rsid w:val="00B558F0"/>
    <w:rsid w:val="00B62F71"/>
    <w:rsid w:val="00B631EF"/>
    <w:rsid w:val="00B6389A"/>
    <w:rsid w:val="00B63C61"/>
    <w:rsid w:val="00B64BA4"/>
    <w:rsid w:val="00B65402"/>
    <w:rsid w:val="00B66B1E"/>
    <w:rsid w:val="00B67A75"/>
    <w:rsid w:val="00B71006"/>
    <w:rsid w:val="00B726F6"/>
    <w:rsid w:val="00B74201"/>
    <w:rsid w:val="00B76E1A"/>
    <w:rsid w:val="00B83BA6"/>
    <w:rsid w:val="00B8772A"/>
    <w:rsid w:val="00B91B81"/>
    <w:rsid w:val="00B95C69"/>
    <w:rsid w:val="00BA35A0"/>
    <w:rsid w:val="00BA368C"/>
    <w:rsid w:val="00BA4C59"/>
    <w:rsid w:val="00BA5F4A"/>
    <w:rsid w:val="00BA5FC8"/>
    <w:rsid w:val="00BA6CCD"/>
    <w:rsid w:val="00BB04A9"/>
    <w:rsid w:val="00BB101D"/>
    <w:rsid w:val="00BB1FE4"/>
    <w:rsid w:val="00BB4229"/>
    <w:rsid w:val="00BB4B1C"/>
    <w:rsid w:val="00BB7C76"/>
    <w:rsid w:val="00BC0FB1"/>
    <w:rsid w:val="00BC3258"/>
    <w:rsid w:val="00BC51F2"/>
    <w:rsid w:val="00BD336D"/>
    <w:rsid w:val="00BD4202"/>
    <w:rsid w:val="00BD4D05"/>
    <w:rsid w:val="00BD74E1"/>
    <w:rsid w:val="00BE3011"/>
    <w:rsid w:val="00BF5DA9"/>
    <w:rsid w:val="00C0184A"/>
    <w:rsid w:val="00C0286D"/>
    <w:rsid w:val="00C02EE8"/>
    <w:rsid w:val="00C06C0C"/>
    <w:rsid w:val="00C078AC"/>
    <w:rsid w:val="00C07AFE"/>
    <w:rsid w:val="00C07ED8"/>
    <w:rsid w:val="00C10BED"/>
    <w:rsid w:val="00C13213"/>
    <w:rsid w:val="00C14842"/>
    <w:rsid w:val="00C14A35"/>
    <w:rsid w:val="00C246D8"/>
    <w:rsid w:val="00C25799"/>
    <w:rsid w:val="00C30898"/>
    <w:rsid w:val="00C31310"/>
    <w:rsid w:val="00C32D58"/>
    <w:rsid w:val="00C33B3B"/>
    <w:rsid w:val="00C36222"/>
    <w:rsid w:val="00C37B7B"/>
    <w:rsid w:val="00C40BCE"/>
    <w:rsid w:val="00C437D2"/>
    <w:rsid w:val="00C43CCB"/>
    <w:rsid w:val="00C4415B"/>
    <w:rsid w:val="00C44728"/>
    <w:rsid w:val="00C4652C"/>
    <w:rsid w:val="00C5204B"/>
    <w:rsid w:val="00C542C9"/>
    <w:rsid w:val="00C54810"/>
    <w:rsid w:val="00C576EC"/>
    <w:rsid w:val="00C6022E"/>
    <w:rsid w:val="00C61E4E"/>
    <w:rsid w:val="00C66548"/>
    <w:rsid w:val="00C66A9B"/>
    <w:rsid w:val="00C72360"/>
    <w:rsid w:val="00C72AFF"/>
    <w:rsid w:val="00C75091"/>
    <w:rsid w:val="00C76F00"/>
    <w:rsid w:val="00C77BE3"/>
    <w:rsid w:val="00C81E1E"/>
    <w:rsid w:val="00C83344"/>
    <w:rsid w:val="00C835A6"/>
    <w:rsid w:val="00C9135E"/>
    <w:rsid w:val="00C9522D"/>
    <w:rsid w:val="00C9572B"/>
    <w:rsid w:val="00C95DBC"/>
    <w:rsid w:val="00C960ED"/>
    <w:rsid w:val="00C96915"/>
    <w:rsid w:val="00C975C5"/>
    <w:rsid w:val="00CA02D8"/>
    <w:rsid w:val="00CA27BE"/>
    <w:rsid w:val="00CA39A5"/>
    <w:rsid w:val="00CB42E8"/>
    <w:rsid w:val="00CC18B1"/>
    <w:rsid w:val="00CC38D8"/>
    <w:rsid w:val="00CC5694"/>
    <w:rsid w:val="00CD24DF"/>
    <w:rsid w:val="00CD390D"/>
    <w:rsid w:val="00CD56DA"/>
    <w:rsid w:val="00CD61F0"/>
    <w:rsid w:val="00CE032A"/>
    <w:rsid w:val="00CE037F"/>
    <w:rsid w:val="00CE2061"/>
    <w:rsid w:val="00CE26A7"/>
    <w:rsid w:val="00CEE20F"/>
    <w:rsid w:val="00CF2B5A"/>
    <w:rsid w:val="00CF2FAC"/>
    <w:rsid w:val="00CF5F1F"/>
    <w:rsid w:val="00CF6B64"/>
    <w:rsid w:val="00D0034A"/>
    <w:rsid w:val="00D00F19"/>
    <w:rsid w:val="00D03BF0"/>
    <w:rsid w:val="00D05724"/>
    <w:rsid w:val="00D172A3"/>
    <w:rsid w:val="00D17CD3"/>
    <w:rsid w:val="00D22759"/>
    <w:rsid w:val="00D24870"/>
    <w:rsid w:val="00D24BDF"/>
    <w:rsid w:val="00D24F44"/>
    <w:rsid w:val="00D259D3"/>
    <w:rsid w:val="00D27785"/>
    <w:rsid w:val="00D30594"/>
    <w:rsid w:val="00D3319E"/>
    <w:rsid w:val="00D36B84"/>
    <w:rsid w:val="00D377AD"/>
    <w:rsid w:val="00D37B53"/>
    <w:rsid w:val="00D40D93"/>
    <w:rsid w:val="00D40DA8"/>
    <w:rsid w:val="00D412A5"/>
    <w:rsid w:val="00D413A7"/>
    <w:rsid w:val="00D42194"/>
    <w:rsid w:val="00D4229A"/>
    <w:rsid w:val="00D4348A"/>
    <w:rsid w:val="00D456D7"/>
    <w:rsid w:val="00D47695"/>
    <w:rsid w:val="00D55EBD"/>
    <w:rsid w:val="00D57694"/>
    <w:rsid w:val="00D61629"/>
    <w:rsid w:val="00D61F07"/>
    <w:rsid w:val="00D6291F"/>
    <w:rsid w:val="00D65903"/>
    <w:rsid w:val="00D66374"/>
    <w:rsid w:val="00D667A2"/>
    <w:rsid w:val="00D70457"/>
    <w:rsid w:val="00D70C64"/>
    <w:rsid w:val="00D72F2B"/>
    <w:rsid w:val="00D75669"/>
    <w:rsid w:val="00D7633B"/>
    <w:rsid w:val="00D76AB1"/>
    <w:rsid w:val="00D77B8B"/>
    <w:rsid w:val="00D80619"/>
    <w:rsid w:val="00D80A99"/>
    <w:rsid w:val="00D86FE6"/>
    <w:rsid w:val="00D938D2"/>
    <w:rsid w:val="00D96FF8"/>
    <w:rsid w:val="00D976CE"/>
    <w:rsid w:val="00DA22C0"/>
    <w:rsid w:val="00DA6720"/>
    <w:rsid w:val="00DB1E1E"/>
    <w:rsid w:val="00DB413F"/>
    <w:rsid w:val="00DB4DC4"/>
    <w:rsid w:val="00DB4F73"/>
    <w:rsid w:val="00DC1A5D"/>
    <w:rsid w:val="00DC6A1B"/>
    <w:rsid w:val="00DD044E"/>
    <w:rsid w:val="00DD3423"/>
    <w:rsid w:val="00DD5721"/>
    <w:rsid w:val="00DD6EFA"/>
    <w:rsid w:val="00DD70E0"/>
    <w:rsid w:val="00DE218A"/>
    <w:rsid w:val="00DE383E"/>
    <w:rsid w:val="00DF2AD1"/>
    <w:rsid w:val="00DF3538"/>
    <w:rsid w:val="00DF4C88"/>
    <w:rsid w:val="00E000C4"/>
    <w:rsid w:val="00E0342B"/>
    <w:rsid w:val="00E06625"/>
    <w:rsid w:val="00E119D3"/>
    <w:rsid w:val="00E11B39"/>
    <w:rsid w:val="00E126E7"/>
    <w:rsid w:val="00E14A01"/>
    <w:rsid w:val="00E14BBC"/>
    <w:rsid w:val="00E1635A"/>
    <w:rsid w:val="00E165EA"/>
    <w:rsid w:val="00E1782F"/>
    <w:rsid w:val="00E213EE"/>
    <w:rsid w:val="00E226FA"/>
    <w:rsid w:val="00E24234"/>
    <w:rsid w:val="00E242A1"/>
    <w:rsid w:val="00E24627"/>
    <w:rsid w:val="00E3292F"/>
    <w:rsid w:val="00E3343E"/>
    <w:rsid w:val="00E33F89"/>
    <w:rsid w:val="00E37593"/>
    <w:rsid w:val="00E375DF"/>
    <w:rsid w:val="00E411C6"/>
    <w:rsid w:val="00E44118"/>
    <w:rsid w:val="00E469B3"/>
    <w:rsid w:val="00E52293"/>
    <w:rsid w:val="00E52C69"/>
    <w:rsid w:val="00E614C0"/>
    <w:rsid w:val="00E61ED3"/>
    <w:rsid w:val="00E635B7"/>
    <w:rsid w:val="00E64A3B"/>
    <w:rsid w:val="00E70317"/>
    <w:rsid w:val="00E719AD"/>
    <w:rsid w:val="00E745CB"/>
    <w:rsid w:val="00E77BDF"/>
    <w:rsid w:val="00E77DEB"/>
    <w:rsid w:val="00E81E7C"/>
    <w:rsid w:val="00E8223A"/>
    <w:rsid w:val="00E866D1"/>
    <w:rsid w:val="00E948A9"/>
    <w:rsid w:val="00E95716"/>
    <w:rsid w:val="00E9646E"/>
    <w:rsid w:val="00EA0FEE"/>
    <w:rsid w:val="00EA1261"/>
    <w:rsid w:val="00EA2496"/>
    <w:rsid w:val="00EA53DC"/>
    <w:rsid w:val="00EB1CA5"/>
    <w:rsid w:val="00EB1EE9"/>
    <w:rsid w:val="00EB34CC"/>
    <w:rsid w:val="00EB54AD"/>
    <w:rsid w:val="00EB5534"/>
    <w:rsid w:val="00EB5C9C"/>
    <w:rsid w:val="00EC2981"/>
    <w:rsid w:val="00EC6B2D"/>
    <w:rsid w:val="00EC73DD"/>
    <w:rsid w:val="00EC7682"/>
    <w:rsid w:val="00ED1848"/>
    <w:rsid w:val="00ED3492"/>
    <w:rsid w:val="00ED74F5"/>
    <w:rsid w:val="00ED7EF7"/>
    <w:rsid w:val="00EE043F"/>
    <w:rsid w:val="00EE4842"/>
    <w:rsid w:val="00EE5B99"/>
    <w:rsid w:val="00EE7BB6"/>
    <w:rsid w:val="00EF33A3"/>
    <w:rsid w:val="00F00C96"/>
    <w:rsid w:val="00F012BF"/>
    <w:rsid w:val="00F05E77"/>
    <w:rsid w:val="00F14234"/>
    <w:rsid w:val="00F146D0"/>
    <w:rsid w:val="00F17438"/>
    <w:rsid w:val="00F17D15"/>
    <w:rsid w:val="00F20EB6"/>
    <w:rsid w:val="00F21247"/>
    <w:rsid w:val="00F21D10"/>
    <w:rsid w:val="00F22371"/>
    <w:rsid w:val="00F22D01"/>
    <w:rsid w:val="00F22EA8"/>
    <w:rsid w:val="00F2484E"/>
    <w:rsid w:val="00F33049"/>
    <w:rsid w:val="00F37CE7"/>
    <w:rsid w:val="00F40E93"/>
    <w:rsid w:val="00F420A3"/>
    <w:rsid w:val="00F42325"/>
    <w:rsid w:val="00F426F5"/>
    <w:rsid w:val="00F42AE9"/>
    <w:rsid w:val="00F4513D"/>
    <w:rsid w:val="00F45AB0"/>
    <w:rsid w:val="00F46B8F"/>
    <w:rsid w:val="00F508A2"/>
    <w:rsid w:val="00F50EB8"/>
    <w:rsid w:val="00F526B6"/>
    <w:rsid w:val="00F527EE"/>
    <w:rsid w:val="00F53032"/>
    <w:rsid w:val="00F53840"/>
    <w:rsid w:val="00F55BB5"/>
    <w:rsid w:val="00F62DB5"/>
    <w:rsid w:val="00F65567"/>
    <w:rsid w:val="00F66995"/>
    <w:rsid w:val="00F70D2B"/>
    <w:rsid w:val="00F77356"/>
    <w:rsid w:val="00F77691"/>
    <w:rsid w:val="00F810D5"/>
    <w:rsid w:val="00F82810"/>
    <w:rsid w:val="00F82A2C"/>
    <w:rsid w:val="00F87D96"/>
    <w:rsid w:val="00F90289"/>
    <w:rsid w:val="00F92725"/>
    <w:rsid w:val="00F94B89"/>
    <w:rsid w:val="00FA0AA1"/>
    <w:rsid w:val="00FB1F64"/>
    <w:rsid w:val="00FB24FB"/>
    <w:rsid w:val="00FB2819"/>
    <w:rsid w:val="00FB3DDE"/>
    <w:rsid w:val="00FB4497"/>
    <w:rsid w:val="00FB741B"/>
    <w:rsid w:val="00FB7B1C"/>
    <w:rsid w:val="00FC0201"/>
    <w:rsid w:val="00FC300D"/>
    <w:rsid w:val="00FC322D"/>
    <w:rsid w:val="00FC5342"/>
    <w:rsid w:val="00FD0B0F"/>
    <w:rsid w:val="00FD1A64"/>
    <w:rsid w:val="00FD591B"/>
    <w:rsid w:val="00FD5B1F"/>
    <w:rsid w:val="00FD604D"/>
    <w:rsid w:val="00FD6199"/>
    <w:rsid w:val="00FE0511"/>
    <w:rsid w:val="00FE671C"/>
    <w:rsid w:val="00FF01EB"/>
    <w:rsid w:val="00FF15F7"/>
    <w:rsid w:val="00FF226D"/>
    <w:rsid w:val="00FF2C91"/>
    <w:rsid w:val="00FF6DF5"/>
    <w:rsid w:val="014220EC"/>
    <w:rsid w:val="0202F2AE"/>
    <w:rsid w:val="0227613B"/>
    <w:rsid w:val="036D3C47"/>
    <w:rsid w:val="03851E7F"/>
    <w:rsid w:val="03989C2D"/>
    <w:rsid w:val="04184198"/>
    <w:rsid w:val="04391CAE"/>
    <w:rsid w:val="045E2DBD"/>
    <w:rsid w:val="04B0300A"/>
    <w:rsid w:val="058BA8F2"/>
    <w:rsid w:val="067DE70D"/>
    <w:rsid w:val="0803C54D"/>
    <w:rsid w:val="08078B37"/>
    <w:rsid w:val="09735C6A"/>
    <w:rsid w:val="0A665736"/>
    <w:rsid w:val="0B7AF889"/>
    <w:rsid w:val="0C7C0A11"/>
    <w:rsid w:val="0D69D382"/>
    <w:rsid w:val="0DF32E60"/>
    <w:rsid w:val="0E495C1B"/>
    <w:rsid w:val="0F1E43A7"/>
    <w:rsid w:val="0F68249F"/>
    <w:rsid w:val="0F844221"/>
    <w:rsid w:val="10637F51"/>
    <w:rsid w:val="1066BD95"/>
    <w:rsid w:val="1246E3B8"/>
    <w:rsid w:val="136AA940"/>
    <w:rsid w:val="14F0CA47"/>
    <w:rsid w:val="154C1D6A"/>
    <w:rsid w:val="15B96EE6"/>
    <w:rsid w:val="1651E8E2"/>
    <w:rsid w:val="17BBF71C"/>
    <w:rsid w:val="17FB320F"/>
    <w:rsid w:val="182F1FFD"/>
    <w:rsid w:val="1947855F"/>
    <w:rsid w:val="19F72C89"/>
    <w:rsid w:val="1A29D6DD"/>
    <w:rsid w:val="1A76F58C"/>
    <w:rsid w:val="1A970E55"/>
    <w:rsid w:val="1AAAA9F3"/>
    <w:rsid w:val="1BAF3A74"/>
    <w:rsid w:val="1C27EEEA"/>
    <w:rsid w:val="1C5EB8DB"/>
    <w:rsid w:val="1C8B467F"/>
    <w:rsid w:val="1CE73834"/>
    <w:rsid w:val="1CF2EE40"/>
    <w:rsid w:val="1DEA07B5"/>
    <w:rsid w:val="1E1DC0AC"/>
    <w:rsid w:val="1E31C465"/>
    <w:rsid w:val="1E98B1E1"/>
    <w:rsid w:val="1EC92E74"/>
    <w:rsid w:val="20E53699"/>
    <w:rsid w:val="224F8FF1"/>
    <w:rsid w:val="2320D4F9"/>
    <w:rsid w:val="236B164E"/>
    <w:rsid w:val="240412AF"/>
    <w:rsid w:val="243056B8"/>
    <w:rsid w:val="24475C08"/>
    <w:rsid w:val="248F69FA"/>
    <w:rsid w:val="24A6F93B"/>
    <w:rsid w:val="25757088"/>
    <w:rsid w:val="278D2A72"/>
    <w:rsid w:val="27B7B849"/>
    <w:rsid w:val="2998FD4F"/>
    <w:rsid w:val="2A66011B"/>
    <w:rsid w:val="2A91077C"/>
    <w:rsid w:val="2B228B27"/>
    <w:rsid w:val="2B405E6F"/>
    <w:rsid w:val="2B4FD321"/>
    <w:rsid w:val="2B6A01C5"/>
    <w:rsid w:val="2BFD61D7"/>
    <w:rsid w:val="2C69FAC2"/>
    <w:rsid w:val="2C9301AC"/>
    <w:rsid w:val="2CC5C792"/>
    <w:rsid w:val="2CCEA3F4"/>
    <w:rsid w:val="2CE90912"/>
    <w:rsid w:val="2DD10CA3"/>
    <w:rsid w:val="2E9D6F4A"/>
    <w:rsid w:val="2EA53B12"/>
    <w:rsid w:val="2F64789F"/>
    <w:rsid w:val="30504E0C"/>
    <w:rsid w:val="3233539E"/>
    <w:rsid w:val="3236CAAD"/>
    <w:rsid w:val="3261DE3C"/>
    <w:rsid w:val="326EDA5D"/>
    <w:rsid w:val="32ADAAAD"/>
    <w:rsid w:val="34AF4CFD"/>
    <w:rsid w:val="350A96D2"/>
    <w:rsid w:val="3599A472"/>
    <w:rsid w:val="366A8CBA"/>
    <w:rsid w:val="36A7A3C0"/>
    <w:rsid w:val="3728C97D"/>
    <w:rsid w:val="38162758"/>
    <w:rsid w:val="38603F43"/>
    <w:rsid w:val="38C1A2FF"/>
    <w:rsid w:val="38F23288"/>
    <w:rsid w:val="39738A14"/>
    <w:rsid w:val="3A6F299A"/>
    <w:rsid w:val="3AFF06F0"/>
    <w:rsid w:val="3B84CD6C"/>
    <w:rsid w:val="3B970462"/>
    <w:rsid w:val="3BB66BC4"/>
    <w:rsid w:val="3C0B0E0F"/>
    <w:rsid w:val="3C53D1A8"/>
    <w:rsid w:val="3D298772"/>
    <w:rsid w:val="3DD018EF"/>
    <w:rsid w:val="3E1D1B7A"/>
    <w:rsid w:val="3EB00603"/>
    <w:rsid w:val="3F244C37"/>
    <w:rsid w:val="3FBE6468"/>
    <w:rsid w:val="40E26692"/>
    <w:rsid w:val="41CFC651"/>
    <w:rsid w:val="41DD4473"/>
    <w:rsid w:val="42524E47"/>
    <w:rsid w:val="42F17210"/>
    <w:rsid w:val="436E2F67"/>
    <w:rsid w:val="43BFB741"/>
    <w:rsid w:val="43CB92CF"/>
    <w:rsid w:val="44072715"/>
    <w:rsid w:val="450D5F8E"/>
    <w:rsid w:val="45712D57"/>
    <w:rsid w:val="45B8CD65"/>
    <w:rsid w:val="45EC5F11"/>
    <w:rsid w:val="45FF1358"/>
    <w:rsid w:val="46342E39"/>
    <w:rsid w:val="468B4C92"/>
    <w:rsid w:val="47323028"/>
    <w:rsid w:val="477B3D12"/>
    <w:rsid w:val="47A6E14E"/>
    <w:rsid w:val="47CD7E53"/>
    <w:rsid w:val="481FBB46"/>
    <w:rsid w:val="48DBACD1"/>
    <w:rsid w:val="48EEBB86"/>
    <w:rsid w:val="48F0291E"/>
    <w:rsid w:val="49AAE0D4"/>
    <w:rsid w:val="49DC33BA"/>
    <w:rsid w:val="49E2F0E8"/>
    <w:rsid w:val="4A2B1DBC"/>
    <w:rsid w:val="4A2E1456"/>
    <w:rsid w:val="4A4B0E79"/>
    <w:rsid w:val="4A5C8C57"/>
    <w:rsid w:val="4A66FA96"/>
    <w:rsid w:val="4B0F678B"/>
    <w:rsid w:val="4B297146"/>
    <w:rsid w:val="4B5A1547"/>
    <w:rsid w:val="4C2510EA"/>
    <w:rsid w:val="4C52E2F1"/>
    <w:rsid w:val="4CC0BDFA"/>
    <w:rsid w:val="4E5EA0FA"/>
    <w:rsid w:val="4F70EC2D"/>
    <w:rsid w:val="4F7C5D33"/>
    <w:rsid w:val="4FC734E1"/>
    <w:rsid w:val="4FDE86CA"/>
    <w:rsid w:val="511F251A"/>
    <w:rsid w:val="518FD6E7"/>
    <w:rsid w:val="529DFDC1"/>
    <w:rsid w:val="52B6D6A8"/>
    <w:rsid w:val="52D568B6"/>
    <w:rsid w:val="530FA5C5"/>
    <w:rsid w:val="53438DF4"/>
    <w:rsid w:val="53D60194"/>
    <w:rsid w:val="541A698D"/>
    <w:rsid w:val="55CF6044"/>
    <w:rsid w:val="566D31B0"/>
    <w:rsid w:val="56B0226F"/>
    <w:rsid w:val="56D1B88B"/>
    <w:rsid w:val="5749826C"/>
    <w:rsid w:val="577AB6F6"/>
    <w:rsid w:val="58E2AA65"/>
    <w:rsid w:val="59A7D763"/>
    <w:rsid w:val="5B3A32F9"/>
    <w:rsid w:val="5B3B9C3C"/>
    <w:rsid w:val="5C81A2D7"/>
    <w:rsid w:val="5D722BE5"/>
    <w:rsid w:val="5D747D73"/>
    <w:rsid w:val="5DEDD6D6"/>
    <w:rsid w:val="5E7B61B1"/>
    <w:rsid w:val="5F5DCEA7"/>
    <w:rsid w:val="5F73E5A5"/>
    <w:rsid w:val="5F7E57A1"/>
    <w:rsid w:val="60066C57"/>
    <w:rsid w:val="60135360"/>
    <w:rsid w:val="603AB096"/>
    <w:rsid w:val="609BFDCD"/>
    <w:rsid w:val="60DE0ED2"/>
    <w:rsid w:val="61B047E7"/>
    <w:rsid w:val="622FD237"/>
    <w:rsid w:val="625DA831"/>
    <w:rsid w:val="6269EE3C"/>
    <w:rsid w:val="630A6CCD"/>
    <w:rsid w:val="63A93FCA"/>
    <w:rsid w:val="644B11EB"/>
    <w:rsid w:val="64BB273E"/>
    <w:rsid w:val="65CBE48C"/>
    <w:rsid w:val="6647C8C2"/>
    <w:rsid w:val="6675545A"/>
    <w:rsid w:val="66AB5B62"/>
    <w:rsid w:val="676B29BD"/>
    <w:rsid w:val="678BCB54"/>
    <w:rsid w:val="67BDF084"/>
    <w:rsid w:val="67E755E3"/>
    <w:rsid w:val="68B8A38D"/>
    <w:rsid w:val="69046FC3"/>
    <w:rsid w:val="6A45C6DC"/>
    <w:rsid w:val="6A609ABA"/>
    <w:rsid w:val="6C1384CC"/>
    <w:rsid w:val="6C21E28F"/>
    <w:rsid w:val="6C499310"/>
    <w:rsid w:val="6C9A9F25"/>
    <w:rsid w:val="6EDC54EA"/>
    <w:rsid w:val="6F57E6A0"/>
    <w:rsid w:val="6F9F49FD"/>
    <w:rsid w:val="6FB201F7"/>
    <w:rsid w:val="6FCBEDE8"/>
    <w:rsid w:val="6FFDF3EA"/>
    <w:rsid w:val="71462727"/>
    <w:rsid w:val="71F0739D"/>
    <w:rsid w:val="72D595CF"/>
    <w:rsid w:val="73A1F987"/>
    <w:rsid w:val="748776EB"/>
    <w:rsid w:val="76001EE4"/>
    <w:rsid w:val="7662F94D"/>
    <w:rsid w:val="76F71B45"/>
    <w:rsid w:val="76FD4A6A"/>
    <w:rsid w:val="78847B5D"/>
    <w:rsid w:val="78ADB5D4"/>
    <w:rsid w:val="78B056EF"/>
    <w:rsid w:val="791E7023"/>
    <w:rsid w:val="79DA1F96"/>
    <w:rsid w:val="7A05D1C5"/>
    <w:rsid w:val="7A266465"/>
    <w:rsid w:val="7A826540"/>
    <w:rsid w:val="7B07E462"/>
    <w:rsid w:val="7BBBE305"/>
    <w:rsid w:val="7C1D0146"/>
    <w:rsid w:val="7C3B9BEB"/>
    <w:rsid w:val="7C8EFA96"/>
    <w:rsid w:val="7D361455"/>
    <w:rsid w:val="7DC1A886"/>
    <w:rsid w:val="7E011F7F"/>
    <w:rsid w:val="7EE64C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0AF7"/>
  <w15:chartTrackingRefBased/>
  <w15:docId w15:val="{69DD928B-189A-4795-92F8-545D847D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semiHidden/>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character" w:customStyle="1" w:styleId="spellingerror">
    <w:name w:val="spellingerror"/>
    <w:basedOn w:val="DefaultParagraphFont"/>
    <w:rsid w:val="002966D3"/>
  </w:style>
  <w:style w:type="paragraph" w:customStyle="1" w:styleId="paragraph">
    <w:name w:val="paragraph"/>
    <w:basedOn w:val="Normal"/>
    <w:rsid w:val="00D42194"/>
    <w:pPr>
      <w:tabs>
        <w:tab w:val="clear" w:pos="360"/>
      </w:tabs>
      <w:spacing w:before="100" w:beforeAutospacing="1" w:after="100" w:afterAutospacing="1"/>
      <w:jc w:val="left"/>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D42194"/>
  </w:style>
  <w:style w:type="character" w:styleId="Mention">
    <w:name w:val="Mention"/>
    <w:basedOn w:val="DefaultParagraphFont"/>
    <w:uiPriority w:val="99"/>
    <w:unhideWhenUsed/>
    <w:rPr>
      <w:color w:val="2B579A"/>
      <w:shd w:val="clear" w:color="auto" w:fill="E6E6E6"/>
    </w:rPr>
  </w:style>
  <w:style w:type="table" w:customStyle="1" w:styleId="GridTable1Light1">
    <w:name w:val="Grid Table 1 Light1"/>
    <w:basedOn w:val="TableNormal"/>
    <w:next w:val="GridTable1Light"/>
    <w:uiPriority w:val="46"/>
    <w:rsid w:val="00283E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5805">
      <w:bodyDiv w:val="1"/>
      <w:marLeft w:val="0"/>
      <w:marRight w:val="0"/>
      <w:marTop w:val="0"/>
      <w:marBottom w:val="0"/>
      <w:divBdr>
        <w:top w:val="none" w:sz="0" w:space="0" w:color="auto"/>
        <w:left w:val="none" w:sz="0" w:space="0" w:color="auto"/>
        <w:bottom w:val="none" w:sz="0" w:space="0" w:color="auto"/>
        <w:right w:val="none" w:sz="0" w:space="0" w:color="auto"/>
      </w:divBdr>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1063716754">
      <w:bodyDiv w:val="1"/>
      <w:marLeft w:val="0"/>
      <w:marRight w:val="0"/>
      <w:marTop w:val="0"/>
      <w:marBottom w:val="0"/>
      <w:divBdr>
        <w:top w:val="none" w:sz="0" w:space="0" w:color="auto"/>
        <w:left w:val="none" w:sz="0" w:space="0" w:color="auto"/>
        <w:bottom w:val="none" w:sz="0" w:space="0" w:color="auto"/>
        <w:right w:val="none" w:sz="0" w:space="0" w:color="auto"/>
      </w:divBdr>
      <w:divsChild>
        <w:div w:id="344140307">
          <w:marLeft w:val="0"/>
          <w:marRight w:val="0"/>
          <w:marTop w:val="0"/>
          <w:marBottom w:val="0"/>
          <w:divBdr>
            <w:top w:val="none" w:sz="0" w:space="0" w:color="auto"/>
            <w:left w:val="none" w:sz="0" w:space="0" w:color="auto"/>
            <w:bottom w:val="none" w:sz="0" w:space="0" w:color="auto"/>
            <w:right w:val="none" w:sz="0" w:space="0" w:color="auto"/>
          </w:divBdr>
        </w:div>
      </w:divsChild>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397122906">
      <w:bodyDiv w:val="1"/>
      <w:marLeft w:val="0"/>
      <w:marRight w:val="0"/>
      <w:marTop w:val="0"/>
      <w:marBottom w:val="0"/>
      <w:divBdr>
        <w:top w:val="none" w:sz="0" w:space="0" w:color="auto"/>
        <w:left w:val="none" w:sz="0" w:space="0" w:color="auto"/>
        <w:bottom w:val="none" w:sz="0" w:space="0" w:color="auto"/>
        <w:right w:val="none" w:sz="0" w:space="0" w:color="auto"/>
      </w:divBdr>
      <w:divsChild>
        <w:div w:id="282033593">
          <w:marLeft w:val="0"/>
          <w:marRight w:val="0"/>
          <w:marTop w:val="0"/>
          <w:marBottom w:val="0"/>
          <w:divBdr>
            <w:top w:val="none" w:sz="0" w:space="0" w:color="auto"/>
            <w:left w:val="none" w:sz="0" w:space="0" w:color="auto"/>
            <w:bottom w:val="none" w:sz="0" w:space="0" w:color="auto"/>
            <w:right w:val="none" w:sz="0" w:space="0" w:color="auto"/>
          </w:divBdr>
        </w:div>
        <w:div w:id="834078565">
          <w:marLeft w:val="0"/>
          <w:marRight w:val="0"/>
          <w:marTop w:val="0"/>
          <w:marBottom w:val="0"/>
          <w:divBdr>
            <w:top w:val="none" w:sz="0" w:space="0" w:color="auto"/>
            <w:left w:val="none" w:sz="0" w:space="0" w:color="auto"/>
            <w:bottom w:val="none" w:sz="0" w:space="0" w:color="auto"/>
            <w:right w:val="none" w:sz="0" w:space="0" w:color="auto"/>
          </w:divBdr>
        </w:div>
        <w:div w:id="1114246928">
          <w:marLeft w:val="0"/>
          <w:marRight w:val="0"/>
          <w:marTop w:val="0"/>
          <w:marBottom w:val="0"/>
          <w:divBdr>
            <w:top w:val="none" w:sz="0" w:space="0" w:color="auto"/>
            <w:left w:val="none" w:sz="0" w:space="0" w:color="auto"/>
            <w:bottom w:val="none" w:sz="0" w:space="0" w:color="auto"/>
            <w:right w:val="none" w:sz="0" w:space="0" w:color="auto"/>
          </w:divBdr>
        </w:div>
        <w:div w:id="1987708586">
          <w:marLeft w:val="0"/>
          <w:marRight w:val="0"/>
          <w:marTop w:val="0"/>
          <w:marBottom w:val="0"/>
          <w:divBdr>
            <w:top w:val="none" w:sz="0" w:space="0" w:color="auto"/>
            <w:left w:val="none" w:sz="0" w:space="0" w:color="auto"/>
            <w:bottom w:val="none" w:sz="0" w:space="0" w:color="auto"/>
            <w:right w:val="none" w:sz="0" w:space="0" w:color="auto"/>
          </w:divBdr>
        </w:div>
      </w:divsChild>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1988392146">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services/kubernetes-service/?&amp;OCID=AID2100365_SEM_XwNeogAAAIOzPhXi:20200729201238:s&amp;msclkid=a6027893570d12311fb527b28f39de13&amp;ef_id=XwNeogAAAIOzPhXi:20200729201238:s" TargetMode="External"/><Relationship Id="rId18" Type="http://schemas.openxmlformats.org/officeDocument/2006/relationships/hyperlink" Target="https://azure.microsoft.com/en-us/services/monitor/" TargetMode="External"/><Relationship Id="rId26" Type="http://schemas.openxmlformats.org/officeDocument/2006/relationships/hyperlink" Target="https://docs.docker.com/docker-for-windows/install/" TargetMode="External"/><Relationship Id="rId39" Type="http://schemas.openxmlformats.org/officeDocument/2006/relationships/hyperlink" Target="https://learning.oreilly.com/library/view/kubernetes-best-practices/9781492056461/" TargetMode="External"/><Relationship Id="rId21" Type="http://schemas.openxmlformats.org/officeDocument/2006/relationships/hyperlink" Target="https://docs.microsoft.com/en-us/learn/paths/azure-fundamentals/" TargetMode="External"/><Relationship Id="rId34" Type="http://schemas.openxmlformats.org/officeDocument/2006/relationships/hyperlink" Target="https://docs.docker.com/v17.09/engine/userguide/networking" TargetMode="External"/><Relationship Id="rId42" Type="http://schemas.openxmlformats.org/officeDocument/2006/relationships/hyperlink" Target="https://aws.amazon.com/eks/"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zure.microsoft.com/en-us/product-categories/networking/" TargetMode="External"/><Relationship Id="rId29" Type="http://schemas.openxmlformats.org/officeDocument/2006/relationships/hyperlink" Target="https://kubernetes.io/docs/tasks/tools/install-kubectl/" TargetMode="External"/><Relationship Id="rId11" Type="http://schemas.openxmlformats.org/officeDocument/2006/relationships/hyperlink" Target="https://www.redhat.com/en/topics/containers" TargetMode="External"/><Relationship Id="rId24" Type="http://schemas.openxmlformats.org/officeDocument/2006/relationships/hyperlink" Target="https://code.visualstudio.com/download" TargetMode="External"/><Relationship Id="rId32" Type="http://schemas.openxmlformats.org/officeDocument/2006/relationships/hyperlink" Target="https://docs.microsoft.com/en-us/learn/modules/intro-to-kubernetes/" TargetMode="External"/><Relationship Id="rId37" Type="http://schemas.openxmlformats.org/officeDocument/2006/relationships/hyperlink" Target="https://docs.microsoft.com/en-us/learn/modules/aks-workshop/" TargetMode="External"/><Relationship Id="rId40" Type="http://schemas.openxmlformats.org/officeDocument/2006/relationships/hyperlink" Target="https://learning.oreilly.com/library/view/kubernetes-patterns/9781492050278/"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zure.microsoft.com/en-us/services/virtual-machines/" TargetMode="External"/><Relationship Id="rId23" Type="http://schemas.openxmlformats.org/officeDocument/2006/relationships/hyperlink" Target="https://visualstudio.microsoft.com/vs/community/" TargetMode="External"/><Relationship Id="rId28" Type="http://schemas.openxmlformats.org/officeDocument/2006/relationships/hyperlink" Target="https://docs.microsoft.com/en-us/windows/wsl/install-win10" TargetMode="External"/><Relationship Id="rId36" Type="http://schemas.openxmlformats.org/officeDocument/2006/relationships/hyperlink" Target="https://kubernetes.io/docs/tutorials/kubernetes-basics/"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ure.microsoft.com/en-us/services/key-vault/" TargetMode="External"/><Relationship Id="rId31" Type="http://schemas.openxmlformats.org/officeDocument/2006/relationships/hyperlink" Target="https://git-scm.com/downloads" TargetMode="External"/><Relationship Id="rId44" Type="http://schemas.openxmlformats.org/officeDocument/2006/relationships/hyperlink" Target="https://aka.ms/openhackplay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services/container-registry/" TargetMode="External"/><Relationship Id="rId22" Type="http://schemas.openxmlformats.org/officeDocument/2006/relationships/hyperlink" Target="https://github.com/Azure/azure-functions-core-tools" TargetMode="External"/><Relationship Id="rId27" Type="http://schemas.openxmlformats.org/officeDocument/2006/relationships/hyperlink" Target="https://docs.docker.com/docker-for-mac/install/" TargetMode="External"/><Relationship Id="rId30" Type="http://schemas.openxmlformats.org/officeDocument/2006/relationships/hyperlink" Target="https://helm.sh/docs/intro/install/" TargetMode="External"/><Relationship Id="rId35" Type="http://schemas.openxmlformats.org/officeDocument/2006/relationships/hyperlink" Target="https://linuxacademy.com/blog/devops/learn-the-yaml-basics/" TargetMode="External"/><Relationship Id="rId43" Type="http://schemas.openxmlformats.org/officeDocument/2006/relationships/hyperlink" Target="https://cloud.google.com/kubernetes-engine" TargetMode="External"/><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cs.microsoft.com/en-us/virtualization/windowscontainers/" TargetMode="External"/><Relationship Id="rId17" Type="http://schemas.openxmlformats.org/officeDocument/2006/relationships/hyperlink" Target="https://azure.microsoft.com/en-us/services/storage/" TargetMode="External"/><Relationship Id="rId25" Type="http://schemas.openxmlformats.org/officeDocument/2006/relationships/hyperlink" Target="https://docs.microsoft.com/en-us/cli/azure/install-azure-cli?view=azure-cli-latest" TargetMode="External"/><Relationship Id="rId33" Type="http://schemas.openxmlformats.org/officeDocument/2006/relationships/hyperlink" Target="https://docs.microsoft.com/en-us/learn/paths/intro-to-kubernetes-on-azure/" TargetMode="External"/><Relationship Id="rId38" Type="http://schemas.openxmlformats.org/officeDocument/2006/relationships/hyperlink" Target="https://docs.microsoft.com/learn/paths/administer-containers-in-azure/" TargetMode="External"/><Relationship Id="rId46" Type="http://schemas.openxmlformats.org/officeDocument/2006/relationships/footer" Target="footer1.xml"/><Relationship Id="rId20" Type="http://schemas.openxmlformats.org/officeDocument/2006/relationships/hyperlink" Target="https://docs.microsoft.com/en-us/azure/service-fabric-mesh/service-fabric-mesh-overview" TargetMode="External"/><Relationship Id="rId41" Type="http://schemas.openxmlformats.org/officeDocument/2006/relationships/hyperlink" Target="https://azure.microsoft.com/en-us/services/kubernetes-service/"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askopenhack@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4343a8c8-d2d9-429e-8dd3-28f02b2ba4f5">
      <UserInfo>
        <DisplayName/>
        <AccountId xsi:nil="true"/>
        <AccountType/>
      </UserInfo>
    </SharedWithUsers>
    <MediaServiceKeyPoints xmlns="675661ce-a921-4ef4-be83-dd19f3c4cc86" xsi:nil="true"/>
    <MaterialType xmlns="675661ce-a921-4ef4-be83-dd19f3c4cc86" xsi:nil="true"/>
    <_ip_UnifiedCompliancePolicyUIAction xmlns="http://schemas.microsoft.com/sharepoint/v3" xsi:nil="true"/>
    <Description xmlns="675661ce-a921-4ef4-be83-dd19f3c4cc86" xsi:nil="true"/>
    <Tag xmlns="675661ce-a921-4ef4-be83-dd19f3c4cc86" xsi:nil="true"/>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lcf76f155ced4ddcb4097134ff3c332f xmlns="675661ce-a921-4ef4-be83-dd19f3c4cc86">
      <Terms xmlns="http://schemas.microsoft.com/office/infopath/2007/PartnerControls"/>
    </lcf76f155ced4ddcb4097134ff3c332f>
    <TaxCatchAll xmlns="230e9df3-be65-4c73-a93b-d1236ebd677e" xsi:nil="true"/>
  </documentManagement>
</p:properties>
</file>

<file path=customXml/itemProps1.xml><?xml version="1.0" encoding="utf-8"?>
<ds:datastoreItem xmlns:ds="http://schemas.openxmlformats.org/officeDocument/2006/customXml" ds:itemID="{239B32D2-22D5-4B91-AE86-EF2ABA1CD658}"/>
</file>

<file path=customXml/itemProps2.xml><?xml version="1.0" encoding="utf-8"?>
<ds:datastoreItem xmlns:ds="http://schemas.openxmlformats.org/officeDocument/2006/customXml" ds:itemID="{20E4DD29-0ED9-43DB-84E9-A6F0A360CB50}">
  <ds:schemaRefs>
    <ds:schemaRef ds:uri="http://schemas.openxmlformats.org/officeDocument/2006/bibliography"/>
  </ds:schemaRefs>
</ds:datastoreItem>
</file>

<file path=customXml/itemProps3.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4.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4343a8c8-d2d9-429e-8dd3-28f02b2ba4f5"/>
    <ds:schemaRef ds:uri="675661ce-a921-4ef4-be83-dd19f3c4cc86"/>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6</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Lee Cattarin</cp:lastModifiedBy>
  <cp:revision>151</cp:revision>
  <dcterms:created xsi:type="dcterms:W3CDTF">2018-07-13T03:52:00Z</dcterms:created>
  <dcterms:modified xsi:type="dcterms:W3CDTF">2021-09-16T18:15:00Z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0x010100262D61D9A00A5041B210DE23A0FE8625</vt:lpwstr>
  </property>
  <property fmtid="{D5CDD505-2E9C-101B-9397-08002B2CF9AE}" pid="11" name="_dlc_DocIdItemGuid">
    <vt:lpwstr>b4e2e3c1-1f72-4e94-bc33-95d56a6d0868</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y fmtid="{D5CDD505-2E9C-101B-9397-08002B2CF9AE}" pid="17" name="Eng Pillar">
    <vt:lpwstr>C+E</vt:lpwstr>
  </property>
  <property fmtid="{D5CDD505-2E9C-101B-9397-08002B2CF9AE}" pid="18" name="CSE Program">
    <vt:lpwstr>Containers/Microservices</vt:lpwstr>
  </property>
  <property fmtid="{D5CDD505-2E9C-101B-9397-08002B2CF9AE}" pid="19" name="Document Type">
    <vt:lpwstr>Reference Documents</vt:lpwstr>
  </property>
  <property fmtid="{D5CDD505-2E9C-101B-9397-08002B2CF9AE}" pid="20" name="_dlc_DocIdUrl">
    <vt:lpwstr>https://microsoft.sharepoint.com/teams/wpm/Fundamentals/_layouts/15/DocIdRedir.aspx?ID=4ATMDYHVRKYQ-69838584-36153, 4ATMDYHVRKYQ-69838584-36153</vt:lpwstr>
  </property>
  <property fmtid="{D5CDD505-2E9C-101B-9397-08002B2CF9AE}" pid="21" name="_dlc_DocId">
    <vt:lpwstr>4ATMDYHVRKYQ-69838584-36153</vt:lpwstr>
  </property>
</Properties>
</file>